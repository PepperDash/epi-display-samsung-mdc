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305BF0" w14:textId="54B0335A" w:rsidR="002502B5" w:rsidRPr="00113974" w:rsidRDefault="00A40CD4" w:rsidP="00490CD8">
      <w:pPr>
        <w:widowControl w:val="0"/>
        <w:jc w:val="right"/>
      </w:pPr>
      <w:r w:rsidRPr="00113974">
        <w:rPr>
          <w:noProof/>
        </w:rPr>
        <mc:AlternateContent>
          <mc:Choice Requires="wps">
            <w:drawing>
              <wp:anchor distT="0" distB="0" distL="114300" distR="114300" simplePos="0" relativeHeight="251659264" behindDoc="1" locked="0" layoutInCell="1" allowOverlap="1" wp14:anchorId="24FC9F1C" wp14:editId="0D73A495">
                <wp:simplePos x="0" y="0"/>
                <wp:positionH relativeFrom="column">
                  <wp:posOffset>-838200</wp:posOffset>
                </wp:positionH>
                <wp:positionV relativeFrom="paragraph">
                  <wp:posOffset>-781050</wp:posOffset>
                </wp:positionV>
                <wp:extent cx="7966075" cy="10173335"/>
                <wp:effectExtent l="0" t="0" r="0" b="0"/>
                <wp:wrapNone/>
                <wp:docPr id="1" name="Rectangle 1"/>
                <wp:cNvGraphicFramePr/>
                <a:graphic xmlns:a="http://schemas.openxmlformats.org/drawingml/2006/main">
                  <a:graphicData uri="http://schemas.microsoft.com/office/word/2010/wordprocessingShape">
                    <wps:wsp>
                      <wps:cNvSpPr/>
                      <wps:spPr>
                        <a:xfrm>
                          <a:off x="0" y="0"/>
                          <a:ext cx="7966075" cy="10173335"/>
                        </a:xfrm>
                        <a:prstGeom prst="rect">
                          <a:avLst/>
                        </a:prstGeom>
                        <a:solidFill>
                          <a:srgbClr val="0052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9059" w14:textId="77777777" w:rsidR="00E06F26" w:rsidRDefault="00E06F26" w:rsidP="003144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C9F1C" id="Rectangle 1" o:spid="_x0000_s1026" style="position:absolute;left:0;text-align:left;margin-left:-66pt;margin-top:-61.5pt;width:627.25pt;height:80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" fillcolor="#005294" stroked="f" strokeweight="1pt">
                <v:textbox>
                  <w:txbxContent>
                    <w:p w14:paraId="034D9059" w14:textId="77777777" w:rsidR="00E06F26" w:rsidRDefault="00E06F26" w:rsidP="003144FC"/>
                  </w:txbxContent>
                </v:textbox>
              </v:rect>
            </w:pict>
          </mc:Fallback>
        </mc:AlternateContent>
      </w:r>
    </w:p>
    <w:p w14:paraId="0A43EBA5" w14:textId="6E7275C7" w:rsidR="002502B5" w:rsidRPr="00113974" w:rsidRDefault="002502B5" w:rsidP="00490CD8">
      <w:pPr>
        <w:widowControl w:val="0"/>
        <w:jc w:val="right"/>
      </w:pPr>
    </w:p>
    <w:p w14:paraId="6AB3CA51" w14:textId="53CECAC3" w:rsidR="001516FB" w:rsidRPr="00113974" w:rsidRDefault="001516FB" w:rsidP="00490CD8">
      <w:pPr>
        <w:widowControl w:val="0"/>
        <w:jc w:val="right"/>
      </w:pPr>
    </w:p>
    <w:p w14:paraId="0E657A2B" w14:textId="3F4589CF" w:rsidR="001516FB" w:rsidRPr="00113974" w:rsidRDefault="00E06F26" w:rsidP="00490CD8">
      <w:pPr>
        <w:widowControl w:val="0"/>
        <w:jc w:val="right"/>
      </w:pPr>
      <w:r>
        <w:rPr>
          <w:noProof/>
        </w:rPr>
        <w:pict w14:anchorId="185D4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6.5pt;margin-top:75pt;width:367.75pt;height:85.5pt;z-index:251666432;mso-position-horizontal-relative:margin;mso-position-vertical-relative:margin">
            <v:imagedata r:id="rId8" o:title="logo_white_tagless"/>
            <w10:wrap type="square" anchorx="margin" anchory="margin"/>
          </v:shape>
        </w:pict>
      </w:r>
    </w:p>
    <w:p w14:paraId="5C0311C2" w14:textId="0319B293" w:rsidR="00923636" w:rsidRDefault="00923636" w:rsidP="00490CD8">
      <w:pPr>
        <w:widowControl w:val="0"/>
      </w:pPr>
    </w:p>
    <w:tbl>
      <w:tblPr>
        <w:tblStyle w:val="TableGrid"/>
        <w:tblpPr w:leftFromText="180" w:rightFromText="180" w:vertAnchor="text" w:horzAnchor="margin" w:tblpY="482"/>
        <w:tblW w:w="0" w:type="auto"/>
        <w:tblLook w:val="04A0" w:firstRow="1" w:lastRow="0" w:firstColumn="1" w:lastColumn="0" w:noHBand="0" w:noVBand="1"/>
      </w:tblPr>
      <w:tblGrid>
        <w:gridCol w:w="10070"/>
      </w:tblGrid>
      <w:tr w:rsidR="008D2A2C" w:rsidRPr="00113974" w14:paraId="75EBC827" w14:textId="77777777" w:rsidTr="008D2A2C">
        <w:trPr>
          <w:trHeight w:val="9027"/>
        </w:trPr>
        <w:tc>
          <w:tcPr>
            <w:tcW w:w="10070" w:type="dxa"/>
            <w:tcBorders>
              <w:top w:val="nil"/>
              <w:left w:val="nil"/>
              <w:bottom w:val="nil"/>
              <w:right w:val="nil"/>
            </w:tcBorders>
          </w:tcPr>
          <w:p w14:paraId="442DA0EB" w14:textId="16D71C74" w:rsidR="008D2A2C" w:rsidRDefault="008D2A2C" w:rsidP="00490CD8">
            <w:pPr>
              <w:pStyle w:val="Title"/>
              <w:widowControl w:val="0"/>
            </w:pPr>
          </w:p>
          <w:p w14:paraId="0F2B86FF" w14:textId="14EC20FC" w:rsidR="008D2A2C" w:rsidRPr="00113974" w:rsidRDefault="00B53FE1" w:rsidP="00490CD8">
            <w:pPr>
              <w:pStyle w:val="Title"/>
              <w:widowControl w:val="0"/>
              <w:rPr>
                <w:sz w:val="40"/>
                <w:szCs w:val="40"/>
              </w:rPr>
            </w:pPr>
            <w:r>
              <w:rPr>
                <w:sz w:val="40"/>
                <w:szCs w:val="40"/>
              </w:rPr>
              <w:t>PowerShell Scripts</w:t>
            </w:r>
            <w:r w:rsidR="00144612">
              <w:rPr>
                <w:sz w:val="40"/>
                <w:szCs w:val="40"/>
              </w:rPr>
              <w:t xml:space="preserve"> for Crestron Control </w:t>
            </w:r>
          </w:p>
          <w:p w14:paraId="13E69DF6" w14:textId="3CC1D6BE" w:rsidR="008D2A2C" w:rsidRPr="00113974" w:rsidRDefault="00BB4CA9" w:rsidP="00490CD8">
            <w:pPr>
              <w:widowControl w:val="0"/>
              <w:jc w:val="right"/>
              <w:rPr>
                <w:color w:val="FFFFFF" w:themeColor="background1"/>
                <w:sz w:val="40"/>
                <w:szCs w:val="40"/>
              </w:rPr>
            </w:pPr>
            <w:r>
              <w:rPr>
                <w:color w:val="FFFFFF" w:themeColor="background1"/>
                <w:sz w:val="40"/>
                <w:szCs w:val="40"/>
              </w:rPr>
              <w:t>Processors &amp; Touch Panels</w:t>
            </w:r>
          </w:p>
          <w:p w14:paraId="1146981F" w14:textId="77777777" w:rsidR="008D2A2C" w:rsidRPr="00113974" w:rsidRDefault="008D2A2C" w:rsidP="00490CD8">
            <w:pPr>
              <w:widowControl w:val="0"/>
              <w:jc w:val="right"/>
              <w:rPr>
                <w:color w:val="FFFFFF" w:themeColor="background1"/>
                <w:sz w:val="40"/>
                <w:szCs w:val="40"/>
              </w:rPr>
            </w:pPr>
          </w:p>
          <w:p w14:paraId="5C46A81D" w14:textId="00727E25" w:rsidR="008D2A2C" w:rsidRPr="00113974" w:rsidRDefault="00B53FE1" w:rsidP="00490CD8">
            <w:pPr>
              <w:widowControl w:val="0"/>
              <w:jc w:val="right"/>
              <w:rPr>
                <w:color w:val="FFFFFF" w:themeColor="background1"/>
                <w:sz w:val="36"/>
              </w:rPr>
            </w:pPr>
            <w:del w:id="0" w:author="Jonathan Arndt" w:date="2021-04-22T21:49:00Z">
              <w:r w:rsidDel="00E16D80">
                <w:rPr>
                  <w:color w:val="FFFFFF" w:themeColor="background1"/>
                  <w:sz w:val="36"/>
                </w:rPr>
                <w:delText>March</w:delText>
              </w:r>
              <w:r w:rsidR="008F2933" w:rsidDel="00E16D80">
                <w:rPr>
                  <w:color w:val="FFFFFF" w:themeColor="background1"/>
                  <w:sz w:val="36"/>
                </w:rPr>
                <w:delText xml:space="preserve"> </w:delText>
              </w:r>
            </w:del>
            <w:ins w:id="1" w:author="Jonathan Arndt" w:date="2021-04-22T21:49:00Z">
              <w:r w:rsidR="00E16D80">
                <w:rPr>
                  <w:color w:val="FFFFFF" w:themeColor="background1"/>
                  <w:sz w:val="36"/>
                </w:rPr>
                <w:t xml:space="preserve">April </w:t>
              </w:r>
            </w:ins>
            <w:r w:rsidR="008F2933">
              <w:rPr>
                <w:color w:val="FFFFFF" w:themeColor="background1"/>
                <w:sz w:val="36"/>
              </w:rPr>
              <w:t>20</w:t>
            </w:r>
            <w:r w:rsidR="009C60BE">
              <w:rPr>
                <w:color w:val="FFFFFF" w:themeColor="background1"/>
                <w:sz w:val="36"/>
              </w:rPr>
              <w:t>2</w:t>
            </w:r>
            <w:r>
              <w:rPr>
                <w:color w:val="FFFFFF" w:themeColor="background1"/>
                <w:sz w:val="36"/>
              </w:rPr>
              <w:t>1</w:t>
            </w:r>
          </w:p>
          <w:p w14:paraId="1DAC4BFC" w14:textId="77777777" w:rsidR="008D2A2C" w:rsidRPr="00113974" w:rsidRDefault="008D2A2C" w:rsidP="00490CD8">
            <w:pPr>
              <w:widowControl w:val="0"/>
              <w:jc w:val="right"/>
            </w:pPr>
          </w:p>
        </w:tc>
      </w:tr>
      <w:tr w:rsidR="008D2A2C" w:rsidRPr="00113974" w14:paraId="1C52FF21" w14:textId="77777777" w:rsidTr="008D2A2C">
        <w:trPr>
          <w:trHeight w:val="66"/>
        </w:trPr>
        <w:tc>
          <w:tcPr>
            <w:tcW w:w="10070" w:type="dxa"/>
            <w:tcBorders>
              <w:top w:val="nil"/>
              <w:left w:val="nil"/>
              <w:bottom w:val="nil"/>
              <w:right w:val="nil"/>
            </w:tcBorders>
            <w:vAlign w:val="bottom"/>
          </w:tcPr>
          <w:p w14:paraId="25831EB4" w14:textId="77777777" w:rsidR="008D2A2C" w:rsidRDefault="008D2A2C" w:rsidP="00490CD8">
            <w:pPr>
              <w:widowControl w:val="0"/>
              <w:jc w:val="right"/>
              <w:rPr>
                <w:color w:val="FFFFFF" w:themeColor="background1"/>
              </w:rPr>
            </w:pPr>
          </w:p>
          <w:p w14:paraId="323DB63C" w14:textId="77777777" w:rsidR="008D2A2C" w:rsidRDefault="008D2A2C" w:rsidP="00490CD8">
            <w:pPr>
              <w:widowControl w:val="0"/>
              <w:jc w:val="right"/>
              <w:rPr>
                <w:color w:val="FFFFFF" w:themeColor="background1"/>
              </w:rPr>
            </w:pPr>
          </w:p>
          <w:p w14:paraId="716A768D" w14:textId="7E6F76C8" w:rsidR="008D2A2C" w:rsidRPr="00923636" w:rsidRDefault="007239FA" w:rsidP="00490CD8">
            <w:pPr>
              <w:widowControl w:val="0"/>
              <w:jc w:val="right"/>
              <w:rPr>
                <w:color w:val="F2F2F2" w:themeColor="background1" w:themeShade="F2"/>
              </w:rPr>
            </w:pPr>
            <w:r>
              <w:rPr>
                <w:color w:val="F2F2F2" w:themeColor="background1" w:themeShade="F2"/>
              </w:rPr>
              <w:t>Confidential</w:t>
            </w:r>
          </w:p>
        </w:tc>
      </w:tr>
    </w:tbl>
    <w:p w14:paraId="0BE45752" w14:textId="77777777" w:rsidR="00E7164F" w:rsidRDefault="00E7164F" w:rsidP="00490CD8">
      <w:pPr>
        <w:widowControl w:val="0"/>
      </w:pPr>
    </w:p>
    <w:p w14:paraId="51F694D2" w14:textId="59155DCE" w:rsidR="00E7164F" w:rsidRPr="00113974" w:rsidRDefault="00E7164F" w:rsidP="00490CD8">
      <w:pPr>
        <w:widowControl w:val="0"/>
      </w:pPr>
    </w:p>
    <w:p w14:paraId="02C9AEE6" w14:textId="77777777" w:rsidR="00286C36" w:rsidRPr="00113974" w:rsidRDefault="00286C36" w:rsidP="00490CD8">
      <w:pPr>
        <w:widowControl w:val="0"/>
      </w:pPr>
      <w:bookmarkStart w:id="2" w:name="_Toc429740352"/>
    </w:p>
    <w:p w14:paraId="104303BE" w14:textId="6F906E5C" w:rsidR="0019496D" w:rsidRPr="00113974" w:rsidRDefault="0019496D" w:rsidP="00490CD8">
      <w:pPr>
        <w:pStyle w:val="Heading1"/>
        <w:framePr w:wrap="notBeside"/>
        <w:widowControl w:val="0"/>
      </w:pPr>
      <w:bookmarkStart w:id="3" w:name="_Toc430251812"/>
      <w:bookmarkStart w:id="4" w:name="_Toc430252076"/>
      <w:bookmarkStart w:id="5" w:name="_Toc70019831"/>
      <w:bookmarkStart w:id="6" w:name="_Toc70083752"/>
      <w:r w:rsidRPr="00113974">
        <w:lastRenderedPageBreak/>
        <w:t>Document History</w:t>
      </w:r>
      <w:bookmarkEnd w:id="2"/>
      <w:bookmarkEnd w:id="3"/>
      <w:bookmarkEnd w:id="4"/>
      <w:bookmarkEnd w:id="5"/>
      <w:bookmarkEnd w:id="6"/>
    </w:p>
    <w:tbl>
      <w:tblPr>
        <w:tblStyle w:val="PepperDash"/>
        <w:tblW w:w="10182" w:type="dxa"/>
        <w:tblLook w:val="04A0" w:firstRow="1" w:lastRow="0" w:firstColumn="1" w:lastColumn="0" w:noHBand="0" w:noVBand="1"/>
      </w:tblPr>
      <w:tblGrid>
        <w:gridCol w:w="1631"/>
        <w:gridCol w:w="2096"/>
        <w:gridCol w:w="2546"/>
        <w:gridCol w:w="3909"/>
      </w:tblGrid>
      <w:tr w:rsidR="006F1806" w:rsidRPr="00923636" w14:paraId="7906B9ED" w14:textId="77777777" w:rsidTr="0073150D">
        <w:trPr>
          <w:cnfStyle w:val="100000000000" w:firstRow="1" w:lastRow="0" w:firstColumn="0" w:lastColumn="0" w:oddVBand="0" w:evenVBand="0" w:oddHBand="0" w:evenHBand="0" w:firstRowFirstColumn="0" w:firstRowLastColumn="0" w:lastRowFirstColumn="0" w:lastRowLastColumn="0"/>
          <w:trHeight w:val="369"/>
        </w:trPr>
        <w:tc>
          <w:tcPr>
            <w:tcW w:w="1631" w:type="dxa"/>
          </w:tcPr>
          <w:p w14:paraId="10A7F4B8" w14:textId="77777777" w:rsidR="006F1806" w:rsidRPr="00923636" w:rsidRDefault="006F1806" w:rsidP="00490CD8">
            <w:pPr>
              <w:widowControl w:val="0"/>
            </w:pPr>
            <w:r w:rsidRPr="00923636">
              <w:t>Date</w:t>
            </w:r>
          </w:p>
        </w:tc>
        <w:tc>
          <w:tcPr>
            <w:tcW w:w="2096" w:type="dxa"/>
          </w:tcPr>
          <w:p w14:paraId="1663E860" w14:textId="4EE52DF4" w:rsidR="006F1806" w:rsidRPr="00923636" w:rsidRDefault="006F1806" w:rsidP="00490CD8">
            <w:pPr>
              <w:widowControl w:val="0"/>
            </w:pPr>
            <w:r>
              <w:t>Document Version</w:t>
            </w:r>
          </w:p>
        </w:tc>
        <w:tc>
          <w:tcPr>
            <w:tcW w:w="2546" w:type="dxa"/>
          </w:tcPr>
          <w:p w14:paraId="11D660D4" w14:textId="270B169E" w:rsidR="006F1806" w:rsidRPr="00923636" w:rsidRDefault="006F1806" w:rsidP="00490CD8">
            <w:pPr>
              <w:widowControl w:val="0"/>
            </w:pPr>
            <w:r w:rsidRPr="00923636">
              <w:t>Author</w:t>
            </w:r>
          </w:p>
        </w:tc>
        <w:tc>
          <w:tcPr>
            <w:tcW w:w="3909" w:type="dxa"/>
          </w:tcPr>
          <w:p w14:paraId="684D5019" w14:textId="77777777" w:rsidR="006F1806" w:rsidRPr="00923636" w:rsidRDefault="006F1806" w:rsidP="00490CD8">
            <w:pPr>
              <w:widowControl w:val="0"/>
            </w:pPr>
            <w:r w:rsidRPr="00923636">
              <w:t>Description</w:t>
            </w:r>
          </w:p>
        </w:tc>
      </w:tr>
      <w:tr w:rsidR="006F1806" w:rsidRPr="00923636" w14:paraId="3EF54B74" w14:textId="77777777" w:rsidTr="0073150D">
        <w:trPr>
          <w:cnfStyle w:val="000000100000" w:firstRow="0" w:lastRow="0" w:firstColumn="0" w:lastColumn="0" w:oddVBand="0" w:evenVBand="0" w:oddHBand="1" w:evenHBand="0" w:firstRowFirstColumn="0" w:firstRowLastColumn="0" w:lastRowFirstColumn="0" w:lastRowLastColumn="0"/>
          <w:trHeight w:val="355"/>
        </w:trPr>
        <w:tc>
          <w:tcPr>
            <w:tcW w:w="1631" w:type="dxa"/>
          </w:tcPr>
          <w:p w14:paraId="1217BA0D" w14:textId="3F479461" w:rsidR="006F1806" w:rsidRPr="00923636" w:rsidRDefault="00C71AAB" w:rsidP="00490CD8">
            <w:pPr>
              <w:widowControl w:val="0"/>
            </w:pPr>
            <w:r>
              <w:t>20</w:t>
            </w:r>
            <w:r w:rsidR="009C60BE">
              <w:t>2</w:t>
            </w:r>
            <w:r w:rsidR="00144612">
              <w:t>1</w:t>
            </w:r>
            <w:r w:rsidR="006F1806">
              <w:t>-</w:t>
            </w:r>
            <w:r w:rsidR="00144612">
              <w:t>03</w:t>
            </w:r>
            <w:r w:rsidR="006F1806">
              <w:t>-</w:t>
            </w:r>
            <w:r w:rsidR="00144612">
              <w:t>23</w:t>
            </w:r>
          </w:p>
        </w:tc>
        <w:tc>
          <w:tcPr>
            <w:tcW w:w="2096" w:type="dxa"/>
          </w:tcPr>
          <w:p w14:paraId="33494F6D" w14:textId="4ECD0D18" w:rsidR="006F1806" w:rsidRPr="00923636" w:rsidRDefault="008F2933" w:rsidP="00490CD8">
            <w:pPr>
              <w:widowControl w:val="0"/>
            </w:pPr>
            <w:r>
              <w:t>01.00</w:t>
            </w:r>
          </w:p>
        </w:tc>
        <w:tc>
          <w:tcPr>
            <w:tcW w:w="2546" w:type="dxa"/>
          </w:tcPr>
          <w:p w14:paraId="1E78E61C" w14:textId="05C2C5BA" w:rsidR="006F1806" w:rsidRPr="00923636" w:rsidRDefault="006F1806" w:rsidP="00490CD8">
            <w:pPr>
              <w:widowControl w:val="0"/>
            </w:pPr>
            <w:r w:rsidRPr="00923636">
              <w:t>Jo</w:t>
            </w:r>
            <w:r w:rsidR="008F2933">
              <w:t>nathan Arndt</w:t>
            </w:r>
          </w:p>
        </w:tc>
        <w:tc>
          <w:tcPr>
            <w:tcW w:w="3909" w:type="dxa"/>
          </w:tcPr>
          <w:p w14:paraId="1F208E06" w14:textId="77777777" w:rsidR="006F1806" w:rsidRPr="00923636" w:rsidRDefault="006F1806" w:rsidP="00490CD8">
            <w:pPr>
              <w:widowControl w:val="0"/>
            </w:pPr>
            <w:r w:rsidRPr="00923636">
              <w:t>Initial Draft</w:t>
            </w:r>
          </w:p>
        </w:tc>
      </w:tr>
      <w:tr w:rsidR="0073150D" w:rsidRPr="00923636" w14:paraId="7C8C580B" w14:textId="77777777" w:rsidTr="0073150D">
        <w:trPr>
          <w:cnfStyle w:val="000000010000" w:firstRow="0" w:lastRow="0" w:firstColumn="0" w:lastColumn="0" w:oddVBand="0" w:evenVBand="0" w:oddHBand="0" w:evenHBand="1" w:firstRowFirstColumn="0" w:firstRowLastColumn="0" w:lastRowFirstColumn="0" w:lastRowLastColumn="0"/>
          <w:trHeight w:val="355"/>
        </w:trPr>
        <w:tc>
          <w:tcPr>
            <w:tcW w:w="1631" w:type="dxa"/>
          </w:tcPr>
          <w:p w14:paraId="3B80209B" w14:textId="79872325" w:rsidR="0073150D" w:rsidRDefault="0073150D" w:rsidP="00490CD8">
            <w:pPr>
              <w:widowControl w:val="0"/>
            </w:pPr>
            <w:r>
              <w:t>2021-04-22</w:t>
            </w:r>
          </w:p>
        </w:tc>
        <w:tc>
          <w:tcPr>
            <w:tcW w:w="2096" w:type="dxa"/>
          </w:tcPr>
          <w:p w14:paraId="3D6F9F51" w14:textId="28475D39" w:rsidR="0073150D" w:rsidRDefault="0073150D" w:rsidP="00490CD8">
            <w:pPr>
              <w:widowControl w:val="0"/>
            </w:pPr>
            <w:r>
              <w:t>01.01</w:t>
            </w:r>
          </w:p>
        </w:tc>
        <w:tc>
          <w:tcPr>
            <w:tcW w:w="2546" w:type="dxa"/>
          </w:tcPr>
          <w:p w14:paraId="7E3FCB6D" w14:textId="699B4873" w:rsidR="0073150D" w:rsidRPr="00923636" w:rsidRDefault="0073150D" w:rsidP="00490CD8">
            <w:pPr>
              <w:widowControl w:val="0"/>
            </w:pPr>
            <w:r>
              <w:t>Raymond Montoya</w:t>
            </w:r>
          </w:p>
        </w:tc>
        <w:tc>
          <w:tcPr>
            <w:tcW w:w="3909" w:type="dxa"/>
          </w:tcPr>
          <w:p w14:paraId="706C0F1A" w14:textId="4DBFF23A" w:rsidR="0073150D" w:rsidRPr="00923636" w:rsidRDefault="0073150D" w:rsidP="00490CD8">
            <w:pPr>
              <w:widowControl w:val="0"/>
            </w:pPr>
            <w:r>
              <w:t>Updates to draft</w:t>
            </w:r>
          </w:p>
        </w:tc>
      </w:tr>
      <w:tr w:rsidR="0073150D" w:rsidRPr="00923636" w14:paraId="77366CD2" w14:textId="77777777" w:rsidTr="0073150D">
        <w:trPr>
          <w:cnfStyle w:val="000000100000" w:firstRow="0" w:lastRow="0" w:firstColumn="0" w:lastColumn="0" w:oddVBand="0" w:evenVBand="0" w:oddHBand="1" w:evenHBand="0" w:firstRowFirstColumn="0" w:firstRowLastColumn="0" w:lastRowFirstColumn="0" w:lastRowLastColumn="0"/>
          <w:trHeight w:val="355"/>
        </w:trPr>
        <w:tc>
          <w:tcPr>
            <w:tcW w:w="1631" w:type="dxa"/>
          </w:tcPr>
          <w:p w14:paraId="769839CA" w14:textId="124E10D5" w:rsidR="0073150D" w:rsidRDefault="0073150D" w:rsidP="00490CD8">
            <w:pPr>
              <w:widowControl w:val="0"/>
            </w:pPr>
            <w:r>
              <w:t>2021-04-2</w:t>
            </w:r>
            <w:r w:rsidR="00E06F26">
              <w:t>3</w:t>
            </w:r>
          </w:p>
        </w:tc>
        <w:tc>
          <w:tcPr>
            <w:tcW w:w="2096" w:type="dxa"/>
          </w:tcPr>
          <w:p w14:paraId="48EDE77A" w14:textId="05CB4328" w:rsidR="0073150D" w:rsidRDefault="0073150D" w:rsidP="00490CD8">
            <w:pPr>
              <w:widowControl w:val="0"/>
            </w:pPr>
            <w:r>
              <w:t>01.02</w:t>
            </w:r>
          </w:p>
        </w:tc>
        <w:tc>
          <w:tcPr>
            <w:tcW w:w="2546" w:type="dxa"/>
          </w:tcPr>
          <w:p w14:paraId="69D61F24" w14:textId="2360866E" w:rsidR="0073150D" w:rsidRDefault="0073150D" w:rsidP="00490CD8">
            <w:pPr>
              <w:widowControl w:val="0"/>
            </w:pPr>
            <w:r>
              <w:t>Jonathan Arndt</w:t>
            </w:r>
          </w:p>
        </w:tc>
        <w:tc>
          <w:tcPr>
            <w:tcW w:w="3909" w:type="dxa"/>
          </w:tcPr>
          <w:p w14:paraId="56759087" w14:textId="5BA87B86" w:rsidR="0073150D" w:rsidRDefault="0073150D" w:rsidP="00490CD8">
            <w:pPr>
              <w:widowControl w:val="0"/>
            </w:pPr>
            <w:r>
              <w:t>Release</w:t>
            </w:r>
          </w:p>
        </w:tc>
      </w:tr>
    </w:tbl>
    <w:p w14:paraId="262065F6" w14:textId="50B99014" w:rsidR="00A50EBD" w:rsidDel="003A6B8D" w:rsidRDefault="00090080" w:rsidP="0006032A">
      <w:pPr>
        <w:rPr>
          <w:del w:id="7" w:author="Jonathan Arndt" w:date="2021-04-22T21:43:00Z"/>
        </w:rPr>
      </w:pPr>
      <w:bookmarkStart w:id="8" w:name="_Toc430252078"/>
      <w:bookmarkStart w:id="9" w:name="_Toc70019832"/>
      <w:del w:id="10" w:author="Jonathan Arndt" w:date="2021-04-22T21:48:00Z">
        <w:r w:rsidDel="003A6B8D">
          <w:delText>Contents</w:delText>
        </w:r>
      </w:del>
      <w:bookmarkEnd w:id="8"/>
      <w:bookmarkEnd w:id="9"/>
    </w:p>
    <w:p w14:paraId="427182DA" w14:textId="77777777" w:rsidR="003A6B8D" w:rsidRPr="00197BDC" w:rsidRDefault="003A6B8D">
      <w:pPr>
        <w:rPr>
          <w:ins w:id="11" w:author="Jonathan Arndt" w:date="2021-04-22T21:46:00Z"/>
        </w:rPr>
        <w:pPrChange w:id="12" w:author="Jonathan Arndt" w:date="2021-04-22T21:38:00Z">
          <w:pPr>
            <w:pStyle w:val="Heading1"/>
            <w:framePr w:wrap="notBeside"/>
            <w:widowControl w:val="0"/>
          </w:pPr>
        </w:pPrChange>
      </w:pPr>
    </w:p>
    <w:customXmlInsRangeStart w:id="13" w:author="Jonathan Arndt" w:date="2021-04-22T21:47:00Z"/>
    <w:bookmarkStart w:id="14" w:name="_Toc70083753" w:displacedByCustomXml="next"/>
    <w:bookmarkStart w:id="15" w:name="_Toc424834553" w:displacedByCustomXml="next"/>
    <w:sdt>
      <w:sdtPr>
        <w:rPr>
          <w:rFonts w:eastAsiaTheme="minorHAnsi" w:cstheme="minorBidi"/>
          <w:color w:val="auto"/>
          <w:sz w:val="22"/>
          <w:szCs w:val="22"/>
        </w:rPr>
        <w:id w:val="-752973035"/>
        <w:docPartObj>
          <w:docPartGallery w:val="Table of Contents"/>
          <w:docPartUnique/>
        </w:docPartObj>
      </w:sdtPr>
      <w:sdtEndPr>
        <w:rPr>
          <w:b/>
          <w:bCs/>
          <w:noProof/>
        </w:rPr>
      </w:sdtEndPr>
      <w:sdtContent>
        <w:customXmlInsRangeEnd w:id="13"/>
        <w:p w14:paraId="0C221DE0" w14:textId="3376A473" w:rsidR="003A6B8D" w:rsidRDefault="003A6B8D">
          <w:pPr>
            <w:pStyle w:val="Heading1"/>
            <w:framePr w:wrap="notBeside"/>
            <w:rPr>
              <w:ins w:id="16" w:author="Jonathan Arndt" w:date="2021-04-22T21:47:00Z"/>
            </w:rPr>
            <w:pPrChange w:id="17" w:author="Jonathan Arndt" w:date="2021-04-22T21:47:00Z">
              <w:pPr>
                <w:pStyle w:val="TOCHeading"/>
                <w:framePr w:wrap="notBeside"/>
              </w:pPr>
            </w:pPrChange>
          </w:pPr>
          <w:ins w:id="18" w:author="Jonathan Arndt" w:date="2021-04-22T21:47:00Z">
            <w:r>
              <w:t>Contents</w:t>
            </w:r>
            <w:bookmarkEnd w:id="14"/>
          </w:ins>
        </w:p>
        <w:p w14:paraId="4C98EED8" w14:textId="004255D5" w:rsidR="009C0F86" w:rsidRDefault="003A6B8D">
          <w:pPr>
            <w:pStyle w:val="TOC1"/>
            <w:tabs>
              <w:tab w:val="right" w:leader="dot" w:pos="10070"/>
            </w:tabs>
            <w:rPr>
              <w:rFonts w:eastAsiaTheme="minorEastAsia" w:cstheme="minorBidi"/>
              <w:b w:val="0"/>
              <w:bCs w:val="0"/>
              <w:i w:val="0"/>
              <w:iCs w:val="0"/>
              <w:noProof/>
              <w:sz w:val="22"/>
              <w:szCs w:val="22"/>
            </w:rPr>
          </w:pPr>
          <w:ins w:id="19" w:author="Jonathan Arndt" w:date="2021-04-22T21:47:00Z">
            <w:r>
              <w:fldChar w:fldCharType="begin"/>
            </w:r>
            <w:r>
              <w:instrText xml:space="preserve"> TOC \o "1-3" \h \z \u </w:instrText>
            </w:r>
            <w:r>
              <w:fldChar w:fldCharType="separate"/>
            </w:r>
          </w:ins>
          <w:hyperlink w:anchor="_Toc70083752" w:history="1">
            <w:r w:rsidR="009C0F86" w:rsidRPr="00E97CBC">
              <w:rPr>
                <w:rStyle w:val="Hyperlink"/>
                <w:noProof/>
              </w:rPr>
              <w:t>Document History</w:t>
            </w:r>
            <w:r w:rsidR="009C0F86">
              <w:rPr>
                <w:noProof/>
                <w:webHidden/>
              </w:rPr>
              <w:tab/>
            </w:r>
            <w:r w:rsidR="009C0F86">
              <w:rPr>
                <w:noProof/>
                <w:webHidden/>
              </w:rPr>
              <w:fldChar w:fldCharType="begin"/>
            </w:r>
            <w:r w:rsidR="009C0F86">
              <w:rPr>
                <w:noProof/>
                <w:webHidden/>
              </w:rPr>
              <w:instrText xml:space="preserve"> PAGEREF _Toc70083752 \h </w:instrText>
            </w:r>
            <w:r w:rsidR="009C0F86">
              <w:rPr>
                <w:noProof/>
                <w:webHidden/>
              </w:rPr>
            </w:r>
            <w:r w:rsidR="009C0F86">
              <w:rPr>
                <w:noProof/>
                <w:webHidden/>
              </w:rPr>
              <w:fldChar w:fldCharType="separate"/>
            </w:r>
            <w:r w:rsidR="00E86585">
              <w:rPr>
                <w:noProof/>
                <w:webHidden/>
              </w:rPr>
              <w:t>2</w:t>
            </w:r>
            <w:r w:rsidR="009C0F86">
              <w:rPr>
                <w:noProof/>
                <w:webHidden/>
              </w:rPr>
              <w:fldChar w:fldCharType="end"/>
            </w:r>
          </w:hyperlink>
        </w:p>
        <w:p w14:paraId="220FB162" w14:textId="5C2BD2A8" w:rsidR="009C0F86" w:rsidRDefault="009C0F86">
          <w:pPr>
            <w:pStyle w:val="TOC1"/>
            <w:tabs>
              <w:tab w:val="right" w:leader="dot" w:pos="10070"/>
            </w:tabs>
            <w:rPr>
              <w:rFonts w:eastAsiaTheme="minorEastAsia" w:cstheme="minorBidi"/>
              <w:b w:val="0"/>
              <w:bCs w:val="0"/>
              <w:i w:val="0"/>
              <w:iCs w:val="0"/>
              <w:noProof/>
              <w:sz w:val="22"/>
              <w:szCs w:val="22"/>
            </w:rPr>
          </w:pPr>
          <w:hyperlink w:anchor="_Toc70083753" w:history="1">
            <w:r w:rsidRPr="00E97CBC">
              <w:rPr>
                <w:rStyle w:val="Hyperlink"/>
                <w:noProof/>
              </w:rPr>
              <w:t>Contents</w:t>
            </w:r>
            <w:r>
              <w:rPr>
                <w:noProof/>
                <w:webHidden/>
              </w:rPr>
              <w:tab/>
            </w:r>
            <w:r>
              <w:rPr>
                <w:noProof/>
                <w:webHidden/>
              </w:rPr>
              <w:fldChar w:fldCharType="begin"/>
            </w:r>
            <w:r>
              <w:rPr>
                <w:noProof/>
                <w:webHidden/>
              </w:rPr>
              <w:instrText xml:space="preserve"> PAGEREF _Toc70083753 \h </w:instrText>
            </w:r>
            <w:r>
              <w:rPr>
                <w:noProof/>
                <w:webHidden/>
              </w:rPr>
            </w:r>
            <w:r>
              <w:rPr>
                <w:noProof/>
                <w:webHidden/>
              </w:rPr>
              <w:fldChar w:fldCharType="separate"/>
            </w:r>
            <w:r w:rsidR="00E86585">
              <w:rPr>
                <w:noProof/>
                <w:webHidden/>
              </w:rPr>
              <w:t>3</w:t>
            </w:r>
            <w:r>
              <w:rPr>
                <w:noProof/>
                <w:webHidden/>
              </w:rPr>
              <w:fldChar w:fldCharType="end"/>
            </w:r>
          </w:hyperlink>
        </w:p>
        <w:p w14:paraId="4F14B911" w14:textId="06AFC605" w:rsidR="009C0F86" w:rsidRDefault="009C0F86">
          <w:pPr>
            <w:pStyle w:val="TOC1"/>
            <w:tabs>
              <w:tab w:val="right" w:leader="dot" w:pos="10070"/>
            </w:tabs>
            <w:rPr>
              <w:rFonts w:eastAsiaTheme="minorEastAsia" w:cstheme="minorBidi"/>
              <w:b w:val="0"/>
              <w:bCs w:val="0"/>
              <w:i w:val="0"/>
              <w:iCs w:val="0"/>
              <w:noProof/>
              <w:sz w:val="22"/>
              <w:szCs w:val="22"/>
            </w:rPr>
          </w:pPr>
          <w:hyperlink w:anchor="_Toc70083754" w:history="1">
            <w:r w:rsidRPr="00E97CBC">
              <w:rPr>
                <w:rStyle w:val="Hyperlink"/>
                <w:noProof/>
              </w:rPr>
              <w:t>Synopsis</w:t>
            </w:r>
            <w:r>
              <w:rPr>
                <w:noProof/>
                <w:webHidden/>
              </w:rPr>
              <w:tab/>
            </w:r>
            <w:r>
              <w:rPr>
                <w:noProof/>
                <w:webHidden/>
              </w:rPr>
              <w:fldChar w:fldCharType="begin"/>
            </w:r>
            <w:r>
              <w:rPr>
                <w:noProof/>
                <w:webHidden/>
              </w:rPr>
              <w:instrText xml:space="preserve"> PAGEREF _Toc70083754 \h </w:instrText>
            </w:r>
            <w:r>
              <w:rPr>
                <w:noProof/>
                <w:webHidden/>
              </w:rPr>
            </w:r>
            <w:r>
              <w:rPr>
                <w:noProof/>
                <w:webHidden/>
              </w:rPr>
              <w:fldChar w:fldCharType="separate"/>
            </w:r>
            <w:r w:rsidR="00E86585">
              <w:rPr>
                <w:noProof/>
                <w:webHidden/>
              </w:rPr>
              <w:t>5</w:t>
            </w:r>
            <w:r>
              <w:rPr>
                <w:noProof/>
                <w:webHidden/>
              </w:rPr>
              <w:fldChar w:fldCharType="end"/>
            </w:r>
          </w:hyperlink>
        </w:p>
        <w:p w14:paraId="690CB16B" w14:textId="2C7CB496" w:rsidR="009C0F86" w:rsidRDefault="009C0F86">
          <w:pPr>
            <w:pStyle w:val="TOC2"/>
            <w:tabs>
              <w:tab w:val="right" w:leader="dot" w:pos="10070"/>
            </w:tabs>
            <w:rPr>
              <w:rFonts w:eastAsiaTheme="minorEastAsia" w:cstheme="minorBidi"/>
              <w:b w:val="0"/>
              <w:bCs w:val="0"/>
              <w:noProof/>
            </w:rPr>
          </w:pPr>
          <w:hyperlink w:anchor="_Toc70083755" w:history="1">
            <w:r w:rsidRPr="00E97CBC">
              <w:rPr>
                <w:rStyle w:val="Hyperlink"/>
                <w:noProof/>
              </w:rPr>
              <w:t>Purpose</w:t>
            </w:r>
            <w:r>
              <w:rPr>
                <w:noProof/>
                <w:webHidden/>
              </w:rPr>
              <w:tab/>
            </w:r>
            <w:r>
              <w:rPr>
                <w:noProof/>
                <w:webHidden/>
              </w:rPr>
              <w:fldChar w:fldCharType="begin"/>
            </w:r>
            <w:r>
              <w:rPr>
                <w:noProof/>
                <w:webHidden/>
              </w:rPr>
              <w:instrText xml:space="preserve"> PAGEREF _Toc70083755 \h </w:instrText>
            </w:r>
            <w:r>
              <w:rPr>
                <w:noProof/>
                <w:webHidden/>
              </w:rPr>
            </w:r>
            <w:r>
              <w:rPr>
                <w:noProof/>
                <w:webHidden/>
              </w:rPr>
              <w:fldChar w:fldCharType="separate"/>
            </w:r>
            <w:r w:rsidR="00E86585">
              <w:rPr>
                <w:noProof/>
                <w:webHidden/>
              </w:rPr>
              <w:t>5</w:t>
            </w:r>
            <w:r>
              <w:rPr>
                <w:noProof/>
                <w:webHidden/>
              </w:rPr>
              <w:fldChar w:fldCharType="end"/>
            </w:r>
          </w:hyperlink>
        </w:p>
        <w:p w14:paraId="26FF3375" w14:textId="7B85BC7A" w:rsidR="009C0F86" w:rsidRDefault="009C0F86">
          <w:pPr>
            <w:pStyle w:val="TOC2"/>
            <w:tabs>
              <w:tab w:val="right" w:leader="dot" w:pos="10070"/>
            </w:tabs>
            <w:rPr>
              <w:rFonts w:eastAsiaTheme="minorEastAsia" w:cstheme="minorBidi"/>
              <w:b w:val="0"/>
              <w:bCs w:val="0"/>
              <w:noProof/>
            </w:rPr>
          </w:pPr>
          <w:hyperlink w:anchor="_Toc70083756" w:history="1">
            <w:r w:rsidRPr="00E97CBC">
              <w:rPr>
                <w:rStyle w:val="Hyperlink"/>
                <w:noProof/>
              </w:rPr>
              <w:t>Assumptions</w:t>
            </w:r>
            <w:r>
              <w:rPr>
                <w:noProof/>
                <w:webHidden/>
              </w:rPr>
              <w:tab/>
            </w:r>
            <w:r>
              <w:rPr>
                <w:noProof/>
                <w:webHidden/>
              </w:rPr>
              <w:fldChar w:fldCharType="begin"/>
            </w:r>
            <w:r>
              <w:rPr>
                <w:noProof/>
                <w:webHidden/>
              </w:rPr>
              <w:instrText xml:space="preserve"> PAGEREF _Toc70083756 \h </w:instrText>
            </w:r>
            <w:r>
              <w:rPr>
                <w:noProof/>
                <w:webHidden/>
              </w:rPr>
            </w:r>
            <w:r>
              <w:rPr>
                <w:noProof/>
                <w:webHidden/>
              </w:rPr>
              <w:fldChar w:fldCharType="separate"/>
            </w:r>
            <w:r w:rsidR="00E86585">
              <w:rPr>
                <w:noProof/>
                <w:webHidden/>
              </w:rPr>
              <w:t>5</w:t>
            </w:r>
            <w:r>
              <w:rPr>
                <w:noProof/>
                <w:webHidden/>
              </w:rPr>
              <w:fldChar w:fldCharType="end"/>
            </w:r>
          </w:hyperlink>
        </w:p>
        <w:p w14:paraId="2765E453" w14:textId="14BB98B6" w:rsidR="009C0F86" w:rsidRDefault="009C0F86">
          <w:pPr>
            <w:pStyle w:val="TOC2"/>
            <w:tabs>
              <w:tab w:val="right" w:leader="dot" w:pos="10070"/>
            </w:tabs>
            <w:rPr>
              <w:rFonts w:eastAsiaTheme="minorEastAsia" w:cstheme="minorBidi"/>
              <w:b w:val="0"/>
              <w:bCs w:val="0"/>
              <w:noProof/>
            </w:rPr>
          </w:pPr>
          <w:hyperlink w:anchor="_Toc70083757" w:history="1">
            <w:r w:rsidRPr="00E97CBC">
              <w:rPr>
                <w:rStyle w:val="Hyperlink"/>
                <w:noProof/>
              </w:rPr>
              <w:t>Required Tools</w:t>
            </w:r>
            <w:r>
              <w:rPr>
                <w:noProof/>
                <w:webHidden/>
              </w:rPr>
              <w:tab/>
            </w:r>
            <w:r>
              <w:rPr>
                <w:noProof/>
                <w:webHidden/>
              </w:rPr>
              <w:fldChar w:fldCharType="begin"/>
            </w:r>
            <w:r>
              <w:rPr>
                <w:noProof/>
                <w:webHidden/>
              </w:rPr>
              <w:instrText xml:space="preserve"> PAGEREF _Toc70083757 \h </w:instrText>
            </w:r>
            <w:r>
              <w:rPr>
                <w:noProof/>
                <w:webHidden/>
              </w:rPr>
            </w:r>
            <w:r>
              <w:rPr>
                <w:noProof/>
                <w:webHidden/>
              </w:rPr>
              <w:fldChar w:fldCharType="separate"/>
            </w:r>
            <w:r w:rsidR="00E86585">
              <w:rPr>
                <w:noProof/>
                <w:webHidden/>
              </w:rPr>
              <w:t>5</w:t>
            </w:r>
            <w:r>
              <w:rPr>
                <w:noProof/>
                <w:webHidden/>
              </w:rPr>
              <w:fldChar w:fldCharType="end"/>
            </w:r>
          </w:hyperlink>
        </w:p>
        <w:p w14:paraId="0AF50F4F" w14:textId="15A00BB7" w:rsidR="009C0F86" w:rsidRDefault="009C0F86">
          <w:pPr>
            <w:pStyle w:val="TOC2"/>
            <w:tabs>
              <w:tab w:val="right" w:leader="dot" w:pos="10070"/>
            </w:tabs>
            <w:rPr>
              <w:rFonts w:eastAsiaTheme="minorEastAsia" w:cstheme="minorBidi"/>
              <w:b w:val="0"/>
              <w:bCs w:val="0"/>
              <w:noProof/>
            </w:rPr>
          </w:pPr>
          <w:hyperlink w:anchor="_Toc70083758" w:history="1">
            <w:r w:rsidRPr="00E97CBC">
              <w:rPr>
                <w:rStyle w:val="Hyperlink"/>
                <w:noProof/>
              </w:rPr>
              <w:t>Recommended Tools</w:t>
            </w:r>
            <w:r>
              <w:rPr>
                <w:noProof/>
                <w:webHidden/>
              </w:rPr>
              <w:tab/>
            </w:r>
            <w:r>
              <w:rPr>
                <w:noProof/>
                <w:webHidden/>
              </w:rPr>
              <w:fldChar w:fldCharType="begin"/>
            </w:r>
            <w:r>
              <w:rPr>
                <w:noProof/>
                <w:webHidden/>
              </w:rPr>
              <w:instrText xml:space="preserve"> PAGEREF _Toc70083758 \h </w:instrText>
            </w:r>
            <w:r>
              <w:rPr>
                <w:noProof/>
                <w:webHidden/>
              </w:rPr>
            </w:r>
            <w:r>
              <w:rPr>
                <w:noProof/>
                <w:webHidden/>
              </w:rPr>
              <w:fldChar w:fldCharType="separate"/>
            </w:r>
            <w:r w:rsidR="00E86585">
              <w:rPr>
                <w:noProof/>
                <w:webHidden/>
              </w:rPr>
              <w:t>5</w:t>
            </w:r>
            <w:r>
              <w:rPr>
                <w:noProof/>
                <w:webHidden/>
              </w:rPr>
              <w:fldChar w:fldCharType="end"/>
            </w:r>
          </w:hyperlink>
        </w:p>
        <w:p w14:paraId="7659044A" w14:textId="4423BA51" w:rsidR="009C0F86" w:rsidRDefault="009C0F86">
          <w:pPr>
            <w:pStyle w:val="TOC2"/>
            <w:tabs>
              <w:tab w:val="right" w:leader="dot" w:pos="10070"/>
            </w:tabs>
            <w:rPr>
              <w:rFonts w:eastAsiaTheme="minorEastAsia" w:cstheme="minorBidi"/>
              <w:b w:val="0"/>
              <w:bCs w:val="0"/>
              <w:noProof/>
            </w:rPr>
          </w:pPr>
          <w:hyperlink w:anchor="_Toc70083759" w:history="1">
            <w:r w:rsidRPr="00E97CBC">
              <w:rPr>
                <w:rStyle w:val="Hyperlink"/>
                <w:noProof/>
              </w:rPr>
              <w:t>Software Versions</w:t>
            </w:r>
            <w:r>
              <w:rPr>
                <w:noProof/>
                <w:webHidden/>
              </w:rPr>
              <w:tab/>
            </w:r>
            <w:r>
              <w:rPr>
                <w:noProof/>
                <w:webHidden/>
              </w:rPr>
              <w:fldChar w:fldCharType="begin"/>
            </w:r>
            <w:r>
              <w:rPr>
                <w:noProof/>
                <w:webHidden/>
              </w:rPr>
              <w:instrText xml:space="preserve"> PAGEREF _Toc70083759 \h </w:instrText>
            </w:r>
            <w:r>
              <w:rPr>
                <w:noProof/>
                <w:webHidden/>
              </w:rPr>
            </w:r>
            <w:r>
              <w:rPr>
                <w:noProof/>
                <w:webHidden/>
              </w:rPr>
              <w:fldChar w:fldCharType="separate"/>
            </w:r>
            <w:r w:rsidR="00E86585">
              <w:rPr>
                <w:noProof/>
                <w:webHidden/>
              </w:rPr>
              <w:t>6</w:t>
            </w:r>
            <w:r>
              <w:rPr>
                <w:noProof/>
                <w:webHidden/>
              </w:rPr>
              <w:fldChar w:fldCharType="end"/>
            </w:r>
          </w:hyperlink>
        </w:p>
        <w:p w14:paraId="50068CBC" w14:textId="4D1E0C23" w:rsidR="009C0F86" w:rsidRDefault="009C0F86">
          <w:pPr>
            <w:pStyle w:val="TOC1"/>
            <w:tabs>
              <w:tab w:val="right" w:leader="dot" w:pos="10070"/>
            </w:tabs>
            <w:rPr>
              <w:rFonts w:eastAsiaTheme="minorEastAsia" w:cstheme="minorBidi"/>
              <w:b w:val="0"/>
              <w:bCs w:val="0"/>
              <w:i w:val="0"/>
              <w:iCs w:val="0"/>
              <w:noProof/>
              <w:sz w:val="22"/>
              <w:szCs w:val="22"/>
            </w:rPr>
          </w:pPr>
          <w:hyperlink w:anchor="_Toc70083760" w:history="1">
            <w:r w:rsidRPr="00E97CBC">
              <w:rPr>
                <w:rStyle w:val="Hyperlink"/>
                <w:noProof/>
              </w:rPr>
              <w:t>Firmware Requirements</w:t>
            </w:r>
            <w:r>
              <w:rPr>
                <w:noProof/>
                <w:webHidden/>
              </w:rPr>
              <w:tab/>
            </w:r>
            <w:r>
              <w:rPr>
                <w:noProof/>
                <w:webHidden/>
              </w:rPr>
              <w:fldChar w:fldCharType="begin"/>
            </w:r>
            <w:r>
              <w:rPr>
                <w:noProof/>
                <w:webHidden/>
              </w:rPr>
              <w:instrText xml:space="preserve"> PAGEREF _Toc70083760 \h </w:instrText>
            </w:r>
            <w:r>
              <w:rPr>
                <w:noProof/>
                <w:webHidden/>
              </w:rPr>
            </w:r>
            <w:r>
              <w:rPr>
                <w:noProof/>
                <w:webHidden/>
              </w:rPr>
              <w:fldChar w:fldCharType="separate"/>
            </w:r>
            <w:r w:rsidR="00E86585">
              <w:rPr>
                <w:noProof/>
                <w:webHidden/>
              </w:rPr>
              <w:t>7</w:t>
            </w:r>
            <w:r>
              <w:rPr>
                <w:noProof/>
                <w:webHidden/>
              </w:rPr>
              <w:fldChar w:fldCharType="end"/>
            </w:r>
          </w:hyperlink>
        </w:p>
        <w:p w14:paraId="2651D9E5" w14:textId="4F1D043E" w:rsidR="009C0F86" w:rsidRDefault="009C0F86">
          <w:pPr>
            <w:pStyle w:val="TOC1"/>
            <w:tabs>
              <w:tab w:val="right" w:leader="dot" w:pos="10070"/>
            </w:tabs>
            <w:rPr>
              <w:rFonts w:eastAsiaTheme="minorEastAsia" w:cstheme="minorBidi"/>
              <w:b w:val="0"/>
              <w:bCs w:val="0"/>
              <w:i w:val="0"/>
              <w:iCs w:val="0"/>
              <w:noProof/>
              <w:sz w:val="22"/>
              <w:szCs w:val="22"/>
            </w:rPr>
          </w:pPr>
          <w:hyperlink w:anchor="_Toc70083761" w:history="1">
            <w:r w:rsidRPr="00E97CBC">
              <w:rPr>
                <w:rStyle w:val="Hyperlink"/>
                <w:noProof/>
              </w:rPr>
              <w:t>Pre-Script Execution Guide</w:t>
            </w:r>
            <w:r>
              <w:rPr>
                <w:noProof/>
                <w:webHidden/>
              </w:rPr>
              <w:tab/>
            </w:r>
            <w:r>
              <w:rPr>
                <w:noProof/>
                <w:webHidden/>
              </w:rPr>
              <w:fldChar w:fldCharType="begin"/>
            </w:r>
            <w:r>
              <w:rPr>
                <w:noProof/>
                <w:webHidden/>
              </w:rPr>
              <w:instrText xml:space="preserve"> PAGEREF _Toc70083761 \h </w:instrText>
            </w:r>
            <w:r>
              <w:rPr>
                <w:noProof/>
                <w:webHidden/>
              </w:rPr>
            </w:r>
            <w:r>
              <w:rPr>
                <w:noProof/>
                <w:webHidden/>
              </w:rPr>
              <w:fldChar w:fldCharType="separate"/>
            </w:r>
            <w:r w:rsidR="00E86585">
              <w:rPr>
                <w:noProof/>
                <w:webHidden/>
              </w:rPr>
              <w:t>8</w:t>
            </w:r>
            <w:r>
              <w:rPr>
                <w:noProof/>
                <w:webHidden/>
              </w:rPr>
              <w:fldChar w:fldCharType="end"/>
            </w:r>
          </w:hyperlink>
        </w:p>
        <w:p w14:paraId="2D20F89D" w14:textId="4003876D" w:rsidR="009C0F86" w:rsidRDefault="009C0F86">
          <w:pPr>
            <w:pStyle w:val="TOC2"/>
            <w:tabs>
              <w:tab w:val="right" w:leader="dot" w:pos="10070"/>
            </w:tabs>
            <w:rPr>
              <w:rFonts w:eastAsiaTheme="minorEastAsia" w:cstheme="minorBidi"/>
              <w:b w:val="0"/>
              <w:bCs w:val="0"/>
              <w:noProof/>
            </w:rPr>
          </w:pPr>
          <w:hyperlink w:anchor="_Toc70083762" w:history="1">
            <w:r w:rsidRPr="00E97CBC">
              <w:rPr>
                <w:rStyle w:val="Hyperlink"/>
                <w:i/>
                <w:iCs/>
                <w:noProof/>
              </w:rPr>
              <w:t>General Disclaimer</w:t>
            </w:r>
            <w:r>
              <w:rPr>
                <w:noProof/>
                <w:webHidden/>
              </w:rPr>
              <w:tab/>
            </w:r>
            <w:r>
              <w:rPr>
                <w:noProof/>
                <w:webHidden/>
              </w:rPr>
              <w:fldChar w:fldCharType="begin"/>
            </w:r>
            <w:r>
              <w:rPr>
                <w:noProof/>
                <w:webHidden/>
              </w:rPr>
              <w:instrText xml:space="preserve"> PAGEREF _Toc70083762 \h </w:instrText>
            </w:r>
            <w:r>
              <w:rPr>
                <w:noProof/>
                <w:webHidden/>
              </w:rPr>
            </w:r>
            <w:r>
              <w:rPr>
                <w:noProof/>
                <w:webHidden/>
              </w:rPr>
              <w:fldChar w:fldCharType="separate"/>
            </w:r>
            <w:r w:rsidR="00E86585">
              <w:rPr>
                <w:noProof/>
                <w:webHidden/>
              </w:rPr>
              <w:t>8</w:t>
            </w:r>
            <w:r>
              <w:rPr>
                <w:noProof/>
                <w:webHidden/>
              </w:rPr>
              <w:fldChar w:fldCharType="end"/>
            </w:r>
          </w:hyperlink>
        </w:p>
        <w:p w14:paraId="64EE7161" w14:textId="5DC60784" w:rsidR="009C0F86" w:rsidRDefault="009C0F86">
          <w:pPr>
            <w:pStyle w:val="TOC2"/>
            <w:tabs>
              <w:tab w:val="right" w:leader="dot" w:pos="10070"/>
            </w:tabs>
            <w:rPr>
              <w:rFonts w:eastAsiaTheme="minorEastAsia" w:cstheme="minorBidi"/>
              <w:b w:val="0"/>
              <w:bCs w:val="0"/>
              <w:noProof/>
            </w:rPr>
          </w:pPr>
          <w:hyperlink w:anchor="_Toc70083763" w:history="1">
            <w:r w:rsidRPr="00E97CBC">
              <w:rPr>
                <w:rStyle w:val="Hyperlink"/>
                <w:noProof/>
              </w:rPr>
              <w:t>Setup an Execution Policy</w:t>
            </w:r>
            <w:r>
              <w:rPr>
                <w:noProof/>
                <w:webHidden/>
              </w:rPr>
              <w:tab/>
            </w:r>
            <w:r>
              <w:rPr>
                <w:noProof/>
                <w:webHidden/>
              </w:rPr>
              <w:fldChar w:fldCharType="begin"/>
            </w:r>
            <w:r>
              <w:rPr>
                <w:noProof/>
                <w:webHidden/>
              </w:rPr>
              <w:instrText xml:space="preserve"> PAGEREF _Toc70083763 \h </w:instrText>
            </w:r>
            <w:r>
              <w:rPr>
                <w:noProof/>
                <w:webHidden/>
              </w:rPr>
            </w:r>
            <w:r>
              <w:rPr>
                <w:noProof/>
                <w:webHidden/>
              </w:rPr>
              <w:fldChar w:fldCharType="separate"/>
            </w:r>
            <w:r w:rsidR="00E86585">
              <w:rPr>
                <w:noProof/>
                <w:webHidden/>
              </w:rPr>
              <w:t>8</w:t>
            </w:r>
            <w:r>
              <w:rPr>
                <w:noProof/>
                <w:webHidden/>
              </w:rPr>
              <w:fldChar w:fldCharType="end"/>
            </w:r>
          </w:hyperlink>
        </w:p>
        <w:p w14:paraId="2A8087FB" w14:textId="5DB71535" w:rsidR="009C0F86" w:rsidRDefault="009C0F86">
          <w:pPr>
            <w:pStyle w:val="TOC2"/>
            <w:tabs>
              <w:tab w:val="right" w:leader="dot" w:pos="10070"/>
            </w:tabs>
            <w:rPr>
              <w:rFonts w:eastAsiaTheme="minorEastAsia" w:cstheme="minorBidi"/>
              <w:b w:val="0"/>
              <w:bCs w:val="0"/>
              <w:noProof/>
            </w:rPr>
          </w:pPr>
          <w:hyperlink w:anchor="_Toc70083764" w:history="1">
            <w:r w:rsidRPr="00E97CBC">
              <w:rPr>
                <w:rStyle w:val="Hyperlink"/>
                <w:noProof/>
              </w:rPr>
              <w:t>Understanding the Folder Structure</w:t>
            </w:r>
            <w:r>
              <w:rPr>
                <w:noProof/>
                <w:webHidden/>
              </w:rPr>
              <w:tab/>
            </w:r>
            <w:r>
              <w:rPr>
                <w:noProof/>
                <w:webHidden/>
              </w:rPr>
              <w:fldChar w:fldCharType="begin"/>
            </w:r>
            <w:r>
              <w:rPr>
                <w:noProof/>
                <w:webHidden/>
              </w:rPr>
              <w:instrText xml:space="preserve"> PAGEREF _Toc70083764 \h </w:instrText>
            </w:r>
            <w:r>
              <w:rPr>
                <w:noProof/>
                <w:webHidden/>
              </w:rPr>
            </w:r>
            <w:r>
              <w:rPr>
                <w:noProof/>
                <w:webHidden/>
              </w:rPr>
              <w:fldChar w:fldCharType="separate"/>
            </w:r>
            <w:r w:rsidR="00E86585">
              <w:rPr>
                <w:noProof/>
                <w:webHidden/>
              </w:rPr>
              <w:t>9</w:t>
            </w:r>
            <w:r>
              <w:rPr>
                <w:noProof/>
                <w:webHidden/>
              </w:rPr>
              <w:fldChar w:fldCharType="end"/>
            </w:r>
          </w:hyperlink>
        </w:p>
        <w:p w14:paraId="1FED77AF" w14:textId="717C6C56" w:rsidR="009C0F86" w:rsidRDefault="009C0F86">
          <w:pPr>
            <w:pStyle w:val="TOC2"/>
            <w:tabs>
              <w:tab w:val="right" w:leader="dot" w:pos="10070"/>
            </w:tabs>
            <w:rPr>
              <w:rFonts w:eastAsiaTheme="minorEastAsia" w:cstheme="minorBidi"/>
              <w:b w:val="0"/>
              <w:bCs w:val="0"/>
              <w:noProof/>
            </w:rPr>
          </w:pPr>
          <w:hyperlink w:anchor="_Toc70083765" w:history="1">
            <w:r>
              <w:rPr>
                <w:noProof/>
                <w:webHidden/>
              </w:rPr>
              <w:tab/>
            </w:r>
            <w:r>
              <w:rPr>
                <w:noProof/>
                <w:webHidden/>
              </w:rPr>
              <w:fldChar w:fldCharType="begin"/>
            </w:r>
            <w:r>
              <w:rPr>
                <w:noProof/>
                <w:webHidden/>
              </w:rPr>
              <w:instrText xml:space="preserve"> PAGEREF _Toc70083765 \h </w:instrText>
            </w:r>
            <w:r>
              <w:rPr>
                <w:noProof/>
                <w:webHidden/>
              </w:rPr>
            </w:r>
            <w:r>
              <w:rPr>
                <w:noProof/>
                <w:webHidden/>
              </w:rPr>
              <w:fldChar w:fldCharType="separate"/>
            </w:r>
            <w:r w:rsidR="00E86585">
              <w:rPr>
                <w:noProof/>
                <w:webHidden/>
              </w:rPr>
              <w:t>9</w:t>
            </w:r>
            <w:r>
              <w:rPr>
                <w:noProof/>
                <w:webHidden/>
              </w:rPr>
              <w:fldChar w:fldCharType="end"/>
            </w:r>
          </w:hyperlink>
        </w:p>
        <w:p w14:paraId="741543B2" w14:textId="553CAED1" w:rsidR="009C0F86" w:rsidRDefault="009C0F86">
          <w:pPr>
            <w:pStyle w:val="TOC1"/>
            <w:tabs>
              <w:tab w:val="right" w:leader="dot" w:pos="10070"/>
            </w:tabs>
            <w:rPr>
              <w:rFonts w:eastAsiaTheme="minorEastAsia" w:cstheme="minorBidi"/>
              <w:b w:val="0"/>
              <w:bCs w:val="0"/>
              <w:i w:val="0"/>
              <w:iCs w:val="0"/>
              <w:noProof/>
              <w:sz w:val="22"/>
              <w:szCs w:val="22"/>
            </w:rPr>
          </w:pPr>
          <w:hyperlink w:anchor="_Toc70083766" w:history="1">
            <w:r w:rsidRPr="00E97CBC">
              <w:rPr>
                <w:rStyle w:val="Hyperlink"/>
                <w:rFonts w:eastAsia="Calibri"/>
                <w:noProof/>
              </w:rPr>
              <w:t>Script Execution &gt; Update Firmware</w:t>
            </w:r>
            <w:r>
              <w:rPr>
                <w:noProof/>
                <w:webHidden/>
              </w:rPr>
              <w:tab/>
            </w:r>
            <w:r>
              <w:rPr>
                <w:noProof/>
                <w:webHidden/>
              </w:rPr>
              <w:fldChar w:fldCharType="begin"/>
            </w:r>
            <w:r>
              <w:rPr>
                <w:noProof/>
                <w:webHidden/>
              </w:rPr>
              <w:instrText xml:space="preserve"> PAGEREF _Toc70083766 \h </w:instrText>
            </w:r>
            <w:r>
              <w:rPr>
                <w:noProof/>
                <w:webHidden/>
              </w:rPr>
            </w:r>
            <w:r>
              <w:rPr>
                <w:noProof/>
                <w:webHidden/>
              </w:rPr>
              <w:fldChar w:fldCharType="separate"/>
            </w:r>
            <w:r w:rsidR="00E86585">
              <w:rPr>
                <w:noProof/>
                <w:webHidden/>
              </w:rPr>
              <w:t>10</w:t>
            </w:r>
            <w:r>
              <w:rPr>
                <w:noProof/>
                <w:webHidden/>
              </w:rPr>
              <w:fldChar w:fldCharType="end"/>
            </w:r>
          </w:hyperlink>
        </w:p>
        <w:p w14:paraId="6ED2FCAC" w14:textId="13E90B6C" w:rsidR="009C0F86" w:rsidRDefault="009C0F86">
          <w:pPr>
            <w:pStyle w:val="TOC2"/>
            <w:tabs>
              <w:tab w:val="right" w:leader="dot" w:pos="10070"/>
            </w:tabs>
            <w:rPr>
              <w:rFonts w:eastAsiaTheme="minorEastAsia" w:cstheme="minorBidi"/>
              <w:b w:val="0"/>
              <w:bCs w:val="0"/>
              <w:noProof/>
            </w:rPr>
          </w:pPr>
          <w:hyperlink w:anchor="_Toc70083767" w:history="1">
            <w:r w:rsidRPr="00E97CBC">
              <w:rPr>
                <w:rStyle w:val="Hyperlink"/>
                <w:noProof/>
              </w:rPr>
              <w:t>Update Crestron Control Processor or Touch Panel Firmware (attended)</w:t>
            </w:r>
            <w:r>
              <w:rPr>
                <w:noProof/>
                <w:webHidden/>
              </w:rPr>
              <w:tab/>
            </w:r>
            <w:r>
              <w:rPr>
                <w:noProof/>
                <w:webHidden/>
              </w:rPr>
              <w:fldChar w:fldCharType="begin"/>
            </w:r>
            <w:r>
              <w:rPr>
                <w:noProof/>
                <w:webHidden/>
              </w:rPr>
              <w:instrText xml:space="preserve"> PAGEREF _Toc70083767 \h </w:instrText>
            </w:r>
            <w:r>
              <w:rPr>
                <w:noProof/>
                <w:webHidden/>
              </w:rPr>
            </w:r>
            <w:r>
              <w:rPr>
                <w:noProof/>
                <w:webHidden/>
              </w:rPr>
              <w:fldChar w:fldCharType="separate"/>
            </w:r>
            <w:r w:rsidR="00E86585">
              <w:rPr>
                <w:noProof/>
                <w:webHidden/>
              </w:rPr>
              <w:t>10</w:t>
            </w:r>
            <w:r>
              <w:rPr>
                <w:noProof/>
                <w:webHidden/>
              </w:rPr>
              <w:fldChar w:fldCharType="end"/>
            </w:r>
          </w:hyperlink>
        </w:p>
        <w:p w14:paraId="2F3439D0" w14:textId="21FD3848" w:rsidR="009C0F86" w:rsidRDefault="009C0F86">
          <w:pPr>
            <w:pStyle w:val="TOC2"/>
            <w:tabs>
              <w:tab w:val="right" w:leader="dot" w:pos="10070"/>
            </w:tabs>
            <w:rPr>
              <w:rFonts w:eastAsiaTheme="minorEastAsia" w:cstheme="minorBidi"/>
              <w:b w:val="0"/>
              <w:bCs w:val="0"/>
              <w:noProof/>
            </w:rPr>
          </w:pPr>
          <w:hyperlink w:anchor="_Toc70083768" w:history="1">
            <w:r w:rsidRPr="00E97CBC">
              <w:rPr>
                <w:rStyle w:val="Hyperlink"/>
                <w:i/>
                <w:iCs/>
                <w:noProof/>
              </w:rPr>
              <w:t>General Disclaimer</w:t>
            </w:r>
            <w:r>
              <w:rPr>
                <w:noProof/>
                <w:webHidden/>
              </w:rPr>
              <w:tab/>
            </w:r>
            <w:r>
              <w:rPr>
                <w:noProof/>
                <w:webHidden/>
              </w:rPr>
              <w:fldChar w:fldCharType="begin"/>
            </w:r>
            <w:r>
              <w:rPr>
                <w:noProof/>
                <w:webHidden/>
              </w:rPr>
              <w:instrText xml:space="preserve"> PAGEREF _Toc70083768 \h </w:instrText>
            </w:r>
            <w:r>
              <w:rPr>
                <w:noProof/>
                <w:webHidden/>
              </w:rPr>
            </w:r>
            <w:r>
              <w:rPr>
                <w:noProof/>
                <w:webHidden/>
              </w:rPr>
              <w:fldChar w:fldCharType="separate"/>
            </w:r>
            <w:r w:rsidR="00E86585">
              <w:rPr>
                <w:noProof/>
                <w:webHidden/>
              </w:rPr>
              <w:t>10</w:t>
            </w:r>
            <w:r>
              <w:rPr>
                <w:noProof/>
                <w:webHidden/>
              </w:rPr>
              <w:fldChar w:fldCharType="end"/>
            </w:r>
          </w:hyperlink>
        </w:p>
        <w:p w14:paraId="019AA6A0" w14:textId="5E833E8D" w:rsidR="009C0F86" w:rsidRDefault="009C0F86">
          <w:pPr>
            <w:pStyle w:val="TOC1"/>
            <w:tabs>
              <w:tab w:val="right" w:leader="dot" w:pos="10070"/>
            </w:tabs>
            <w:rPr>
              <w:rFonts w:eastAsiaTheme="minorEastAsia" w:cstheme="minorBidi"/>
              <w:b w:val="0"/>
              <w:bCs w:val="0"/>
              <w:i w:val="0"/>
              <w:iCs w:val="0"/>
              <w:noProof/>
              <w:sz w:val="22"/>
              <w:szCs w:val="22"/>
            </w:rPr>
          </w:pPr>
          <w:hyperlink w:anchor="_Toc70083769" w:history="1">
            <w:r w:rsidRPr="00E97CBC">
              <w:rPr>
                <w:rStyle w:val="Hyperlink"/>
                <w:rFonts w:eastAsia="Calibri"/>
                <w:noProof/>
              </w:rPr>
              <w:t>Script Execution &gt; Enable Authentication</w:t>
            </w:r>
            <w:r>
              <w:rPr>
                <w:noProof/>
                <w:webHidden/>
              </w:rPr>
              <w:tab/>
            </w:r>
            <w:r>
              <w:rPr>
                <w:noProof/>
                <w:webHidden/>
              </w:rPr>
              <w:fldChar w:fldCharType="begin"/>
            </w:r>
            <w:r>
              <w:rPr>
                <w:noProof/>
                <w:webHidden/>
              </w:rPr>
              <w:instrText xml:space="preserve"> PAGEREF _Toc70083769 \h </w:instrText>
            </w:r>
            <w:r>
              <w:rPr>
                <w:noProof/>
                <w:webHidden/>
              </w:rPr>
            </w:r>
            <w:r>
              <w:rPr>
                <w:noProof/>
                <w:webHidden/>
              </w:rPr>
              <w:fldChar w:fldCharType="separate"/>
            </w:r>
            <w:r w:rsidR="00E86585">
              <w:rPr>
                <w:noProof/>
                <w:webHidden/>
              </w:rPr>
              <w:t>13</w:t>
            </w:r>
            <w:r>
              <w:rPr>
                <w:noProof/>
                <w:webHidden/>
              </w:rPr>
              <w:fldChar w:fldCharType="end"/>
            </w:r>
          </w:hyperlink>
        </w:p>
        <w:p w14:paraId="24F6F53C" w14:textId="5D80D439" w:rsidR="009C0F86" w:rsidRDefault="009C0F86">
          <w:pPr>
            <w:pStyle w:val="TOC2"/>
            <w:tabs>
              <w:tab w:val="right" w:leader="dot" w:pos="10070"/>
            </w:tabs>
            <w:rPr>
              <w:rFonts w:eastAsiaTheme="minorEastAsia" w:cstheme="minorBidi"/>
              <w:b w:val="0"/>
              <w:bCs w:val="0"/>
              <w:noProof/>
            </w:rPr>
          </w:pPr>
          <w:hyperlink w:anchor="_Toc70083770" w:history="1">
            <w:r w:rsidRPr="00E97CBC">
              <w:rPr>
                <w:rStyle w:val="Hyperlink"/>
                <w:noProof/>
              </w:rPr>
              <w:t>Execute Authentication Script (attended)</w:t>
            </w:r>
            <w:r>
              <w:rPr>
                <w:noProof/>
                <w:webHidden/>
              </w:rPr>
              <w:tab/>
            </w:r>
            <w:r>
              <w:rPr>
                <w:noProof/>
                <w:webHidden/>
              </w:rPr>
              <w:fldChar w:fldCharType="begin"/>
            </w:r>
            <w:r>
              <w:rPr>
                <w:noProof/>
                <w:webHidden/>
              </w:rPr>
              <w:instrText xml:space="preserve"> PAGEREF _Toc70083770 \h </w:instrText>
            </w:r>
            <w:r>
              <w:rPr>
                <w:noProof/>
                <w:webHidden/>
              </w:rPr>
            </w:r>
            <w:r>
              <w:rPr>
                <w:noProof/>
                <w:webHidden/>
              </w:rPr>
              <w:fldChar w:fldCharType="separate"/>
            </w:r>
            <w:r w:rsidR="00E86585">
              <w:rPr>
                <w:noProof/>
                <w:webHidden/>
              </w:rPr>
              <w:t>13</w:t>
            </w:r>
            <w:r>
              <w:rPr>
                <w:noProof/>
                <w:webHidden/>
              </w:rPr>
              <w:fldChar w:fldCharType="end"/>
            </w:r>
          </w:hyperlink>
        </w:p>
        <w:p w14:paraId="312ABF9D" w14:textId="55DBE151" w:rsidR="009C0F86" w:rsidRDefault="009C0F86">
          <w:pPr>
            <w:pStyle w:val="TOC2"/>
            <w:tabs>
              <w:tab w:val="right" w:leader="dot" w:pos="10070"/>
            </w:tabs>
            <w:rPr>
              <w:rFonts w:eastAsiaTheme="minorEastAsia" w:cstheme="minorBidi"/>
              <w:b w:val="0"/>
              <w:bCs w:val="0"/>
              <w:noProof/>
            </w:rPr>
          </w:pPr>
          <w:hyperlink w:anchor="_Toc70083771" w:history="1">
            <w:r w:rsidRPr="00E97CBC">
              <w:rPr>
                <w:rStyle w:val="Hyperlink"/>
                <w:noProof/>
              </w:rPr>
              <w:t>Execute Authentication Script (unattended)</w:t>
            </w:r>
            <w:r>
              <w:rPr>
                <w:noProof/>
                <w:webHidden/>
              </w:rPr>
              <w:tab/>
            </w:r>
            <w:r>
              <w:rPr>
                <w:noProof/>
                <w:webHidden/>
              </w:rPr>
              <w:fldChar w:fldCharType="begin"/>
            </w:r>
            <w:r>
              <w:rPr>
                <w:noProof/>
                <w:webHidden/>
              </w:rPr>
              <w:instrText xml:space="preserve"> PAGEREF _Toc70083771 \h </w:instrText>
            </w:r>
            <w:r>
              <w:rPr>
                <w:noProof/>
                <w:webHidden/>
              </w:rPr>
            </w:r>
            <w:r>
              <w:rPr>
                <w:noProof/>
                <w:webHidden/>
              </w:rPr>
              <w:fldChar w:fldCharType="separate"/>
            </w:r>
            <w:r w:rsidR="00E86585">
              <w:rPr>
                <w:noProof/>
                <w:webHidden/>
              </w:rPr>
              <w:t>14</w:t>
            </w:r>
            <w:r>
              <w:rPr>
                <w:noProof/>
                <w:webHidden/>
              </w:rPr>
              <w:fldChar w:fldCharType="end"/>
            </w:r>
          </w:hyperlink>
        </w:p>
        <w:p w14:paraId="5005AD95" w14:textId="490EB6A1" w:rsidR="009C0F86" w:rsidRDefault="009C0F86">
          <w:pPr>
            <w:pStyle w:val="TOC1"/>
            <w:tabs>
              <w:tab w:val="right" w:leader="dot" w:pos="10070"/>
            </w:tabs>
            <w:rPr>
              <w:rFonts w:eastAsiaTheme="minorEastAsia" w:cstheme="minorBidi"/>
              <w:b w:val="0"/>
              <w:bCs w:val="0"/>
              <w:i w:val="0"/>
              <w:iCs w:val="0"/>
              <w:noProof/>
              <w:sz w:val="22"/>
              <w:szCs w:val="22"/>
            </w:rPr>
          </w:pPr>
          <w:hyperlink w:anchor="_Toc70083772" w:history="1">
            <w:r w:rsidRPr="00E97CBC">
              <w:rPr>
                <w:rStyle w:val="Hyperlink"/>
                <w:rFonts w:eastAsia="Calibri"/>
                <w:noProof/>
              </w:rPr>
              <w:t>Script Execution &gt; Custom Commands</w:t>
            </w:r>
            <w:r>
              <w:rPr>
                <w:noProof/>
                <w:webHidden/>
              </w:rPr>
              <w:tab/>
            </w:r>
            <w:r>
              <w:rPr>
                <w:noProof/>
                <w:webHidden/>
              </w:rPr>
              <w:fldChar w:fldCharType="begin"/>
            </w:r>
            <w:r>
              <w:rPr>
                <w:noProof/>
                <w:webHidden/>
              </w:rPr>
              <w:instrText xml:space="preserve"> PAGEREF _Toc70083772 \h </w:instrText>
            </w:r>
            <w:r>
              <w:rPr>
                <w:noProof/>
                <w:webHidden/>
              </w:rPr>
            </w:r>
            <w:r>
              <w:rPr>
                <w:noProof/>
                <w:webHidden/>
              </w:rPr>
              <w:fldChar w:fldCharType="separate"/>
            </w:r>
            <w:r w:rsidR="00E86585">
              <w:rPr>
                <w:noProof/>
                <w:webHidden/>
              </w:rPr>
              <w:t>16</w:t>
            </w:r>
            <w:r>
              <w:rPr>
                <w:noProof/>
                <w:webHidden/>
              </w:rPr>
              <w:fldChar w:fldCharType="end"/>
            </w:r>
          </w:hyperlink>
        </w:p>
        <w:p w14:paraId="04E11086" w14:textId="792D0D90" w:rsidR="009C0F86" w:rsidRDefault="009C0F86">
          <w:pPr>
            <w:pStyle w:val="TOC2"/>
            <w:tabs>
              <w:tab w:val="right" w:leader="dot" w:pos="10070"/>
            </w:tabs>
            <w:rPr>
              <w:rFonts w:eastAsiaTheme="minorEastAsia" w:cstheme="minorBidi"/>
              <w:b w:val="0"/>
              <w:bCs w:val="0"/>
              <w:noProof/>
            </w:rPr>
          </w:pPr>
          <w:hyperlink w:anchor="_Toc70083773" w:history="1">
            <w:r w:rsidRPr="00E97CBC">
              <w:rPr>
                <w:rStyle w:val="Hyperlink"/>
                <w:noProof/>
              </w:rPr>
              <w:t>Execute Custom Commands Script (attended)</w:t>
            </w:r>
            <w:r>
              <w:rPr>
                <w:noProof/>
                <w:webHidden/>
              </w:rPr>
              <w:tab/>
            </w:r>
            <w:r>
              <w:rPr>
                <w:noProof/>
                <w:webHidden/>
              </w:rPr>
              <w:fldChar w:fldCharType="begin"/>
            </w:r>
            <w:r>
              <w:rPr>
                <w:noProof/>
                <w:webHidden/>
              </w:rPr>
              <w:instrText xml:space="preserve"> PAGEREF _Toc70083773 \h </w:instrText>
            </w:r>
            <w:r>
              <w:rPr>
                <w:noProof/>
                <w:webHidden/>
              </w:rPr>
            </w:r>
            <w:r>
              <w:rPr>
                <w:noProof/>
                <w:webHidden/>
              </w:rPr>
              <w:fldChar w:fldCharType="separate"/>
            </w:r>
            <w:r w:rsidR="00E86585">
              <w:rPr>
                <w:noProof/>
                <w:webHidden/>
              </w:rPr>
              <w:t>16</w:t>
            </w:r>
            <w:r>
              <w:rPr>
                <w:noProof/>
                <w:webHidden/>
              </w:rPr>
              <w:fldChar w:fldCharType="end"/>
            </w:r>
          </w:hyperlink>
        </w:p>
        <w:p w14:paraId="4943A950" w14:textId="2FDD7284" w:rsidR="009C0F86" w:rsidRDefault="009C0F86">
          <w:pPr>
            <w:pStyle w:val="TOC2"/>
            <w:tabs>
              <w:tab w:val="right" w:leader="dot" w:pos="10070"/>
            </w:tabs>
            <w:rPr>
              <w:rFonts w:eastAsiaTheme="minorEastAsia" w:cstheme="minorBidi"/>
              <w:b w:val="0"/>
              <w:bCs w:val="0"/>
              <w:noProof/>
            </w:rPr>
          </w:pPr>
          <w:hyperlink w:anchor="_Toc70083774" w:history="1">
            <w:r w:rsidRPr="00E97CBC">
              <w:rPr>
                <w:rStyle w:val="Hyperlink"/>
                <w:noProof/>
              </w:rPr>
              <w:t>Execute Custom Commands Script (unattended)</w:t>
            </w:r>
            <w:r>
              <w:rPr>
                <w:noProof/>
                <w:webHidden/>
              </w:rPr>
              <w:tab/>
            </w:r>
            <w:r>
              <w:rPr>
                <w:noProof/>
                <w:webHidden/>
              </w:rPr>
              <w:fldChar w:fldCharType="begin"/>
            </w:r>
            <w:r>
              <w:rPr>
                <w:noProof/>
                <w:webHidden/>
              </w:rPr>
              <w:instrText xml:space="preserve"> PAGEREF _Toc70083774 \h </w:instrText>
            </w:r>
            <w:r>
              <w:rPr>
                <w:noProof/>
                <w:webHidden/>
              </w:rPr>
            </w:r>
            <w:r>
              <w:rPr>
                <w:noProof/>
                <w:webHidden/>
              </w:rPr>
              <w:fldChar w:fldCharType="separate"/>
            </w:r>
            <w:r w:rsidR="00E86585">
              <w:rPr>
                <w:noProof/>
                <w:webHidden/>
              </w:rPr>
              <w:t>17</w:t>
            </w:r>
            <w:r>
              <w:rPr>
                <w:noProof/>
                <w:webHidden/>
              </w:rPr>
              <w:fldChar w:fldCharType="end"/>
            </w:r>
          </w:hyperlink>
        </w:p>
        <w:p w14:paraId="43C34A96" w14:textId="6BA13730" w:rsidR="009C0F86" w:rsidRDefault="009C0F86">
          <w:pPr>
            <w:pStyle w:val="TOC1"/>
            <w:tabs>
              <w:tab w:val="right" w:leader="dot" w:pos="10070"/>
            </w:tabs>
            <w:rPr>
              <w:rFonts w:eastAsiaTheme="minorEastAsia" w:cstheme="minorBidi"/>
              <w:b w:val="0"/>
              <w:bCs w:val="0"/>
              <w:i w:val="0"/>
              <w:iCs w:val="0"/>
              <w:noProof/>
              <w:sz w:val="22"/>
              <w:szCs w:val="22"/>
            </w:rPr>
          </w:pPr>
          <w:hyperlink w:anchor="_Toc70083775" w:history="1">
            <w:r w:rsidRPr="00E97CBC">
              <w:rPr>
                <w:rStyle w:val="Hyperlink"/>
                <w:noProof/>
              </w:rPr>
              <w:t>Notices</w:t>
            </w:r>
            <w:r>
              <w:rPr>
                <w:noProof/>
                <w:webHidden/>
              </w:rPr>
              <w:tab/>
            </w:r>
            <w:r>
              <w:rPr>
                <w:noProof/>
                <w:webHidden/>
              </w:rPr>
              <w:fldChar w:fldCharType="begin"/>
            </w:r>
            <w:r>
              <w:rPr>
                <w:noProof/>
                <w:webHidden/>
              </w:rPr>
              <w:instrText xml:space="preserve"> PAGEREF _Toc70083775 \h </w:instrText>
            </w:r>
            <w:r>
              <w:rPr>
                <w:noProof/>
                <w:webHidden/>
              </w:rPr>
            </w:r>
            <w:r>
              <w:rPr>
                <w:noProof/>
                <w:webHidden/>
              </w:rPr>
              <w:fldChar w:fldCharType="separate"/>
            </w:r>
            <w:r w:rsidR="00E86585">
              <w:rPr>
                <w:noProof/>
                <w:webHidden/>
              </w:rPr>
              <w:t>19</w:t>
            </w:r>
            <w:r>
              <w:rPr>
                <w:noProof/>
                <w:webHidden/>
              </w:rPr>
              <w:fldChar w:fldCharType="end"/>
            </w:r>
          </w:hyperlink>
        </w:p>
        <w:p w14:paraId="3611453E" w14:textId="7C7B34BD" w:rsidR="009C0F86" w:rsidRDefault="009C0F86">
          <w:pPr>
            <w:pStyle w:val="TOC2"/>
            <w:tabs>
              <w:tab w:val="right" w:leader="dot" w:pos="10070"/>
            </w:tabs>
            <w:rPr>
              <w:rFonts w:eastAsiaTheme="minorEastAsia" w:cstheme="minorBidi"/>
              <w:b w:val="0"/>
              <w:bCs w:val="0"/>
              <w:noProof/>
            </w:rPr>
          </w:pPr>
          <w:hyperlink w:anchor="_Toc70083776" w:history="1">
            <w:r w:rsidRPr="00E97CBC">
              <w:rPr>
                <w:rStyle w:val="Hyperlink"/>
                <w:rFonts w:eastAsia="Times New Roman"/>
                <w:noProof/>
                <w:shd w:val="clear" w:color="auto" w:fill="FFFFFF"/>
              </w:rPr>
              <w:t>Notice of Ownership and Copyright</w:t>
            </w:r>
            <w:r>
              <w:rPr>
                <w:noProof/>
                <w:webHidden/>
              </w:rPr>
              <w:tab/>
            </w:r>
            <w:r>
              <w:rPr>
                <w:noProof/>
                <w:webHidden/>
              </w:rPr>
              <w:fldChar w:fldCharType="begin"/>
            </w:r>
            <w:r>
              <w:rPr>
                <w:noProof/>
                <w:webHidden/>
              </w:rPr>
              <w:instrText xml:space="preserve"> PAGEREF _Toc70083776 \h </w:instrText>
            </w:r>
            <w:r>
              <w:rPr>
                <w:noProof/>
                <w:webHidden/>
              </w:rPr>
            </w:r>
            <w:r>
              <w:rPr>
                <w:noProof/>
                <w:webHidden/>
              </w:rPr>
              <w:fldChar w:fldCharType="separate"/>
            </w:r>
            <w:r w:rsidR="00E86585">
              <w:rPr>
                <w:noProof/>
                <w:webHidden/>
              </w:rPr>
              <w:t>19</w:t>
            </w:r>
            <w:r>
              <w:rPr>
                <w:noProof/>
                <w:webHidden/>
              </w:rPr>
              <w:fldChar w:fldCharType="end"/>
            </w:r>
          </w:hyperlink>
        </w:p>
        <w:p w14:paraId="4F9A32D0" w14:textId="1979AE3D" w:rsidR="009C0F86" w:rsidRDefault="009C0F86">
          <w:pPr>
            <w:pStyle w:val="TOC2"/>
            <w:tabs>
              <w:tab w:val="right" w:leader="dot" w:pos="10070"/>
            </w:tabs>
            <w:rPr>
              <w:rFonts w:eastAsiaTheme="minorEastAsia" w:cstheme="minorBidi"/>
              <w:b w:val="0"/>
              <w:bCs w:val="0"/>
              <w:noProof/>
            </w:rPr>
          </w:pPr>
          <w:hyperlink w:anchor="_Toc70083777" w:history="1">
            <w:r w:rsidRPr="00E97CBC">
              <w:rPr>
                <w:rStyle w:val="Hyperlink"/>
                <w:noProof/>
              </w:rPr>
              <w:t xml:space="preserve">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w:t>
            </w:r>
            <w:r w:rsidRPr="00E97CBC">
              <w:rPr>
                <w:rStyle w:val="Hyperlink"/>
                <w:noProof/>
              </w:rPr>
              <w:lastRenderedPageBreak/>
              <w:t>another party without the express written permission of PepperDash Technology Corporation is prohibited.  PepperDash Technology Corporation reserves all rights under applicable laws.</w:t>
            </w:r>
            <w:r>
              <w:rPr>
                <w:noProof/>
                <w:webHidden/>
              </w:rPr>
              <w:tab/>
            </w:r>
            <w:r>
              <w:rPr>
                <w:noProof/>
                <w:webHidden/>
              </w:rPr>
              <w:fldChar w:fldCharType="begin"/>
            </w:r>
            <w:r>
              <w:rPr>
                <w:noProof/>
                <w:webHidden/>
              </w:rPr>
              <w:instrText xml:space="preserve"> PAGEREF _Toc70083777 \h </w:instrText>
            </w:r>
            <w:r>
              <w:rPr>
                <w:noProof/>
                <w:webHidden/>
              </w:rPr>
            </w:r>
            <w:r>
              <w:rPr>
                <w:noProof/>
                <w:webHidden/>
              </w:rPr>
              <w:fldChar w:fldCharType="separate"/>
            </w:r>
            <w:r w:rsidR="00E86585">
              <w:rPr>
                <w:noProof/>
                <w:webHidden/>
              </w:rPr>
              <w:t>19</w:t>
            </w:r>
            <w:r>
              <w:rPr>
                <w:noProof/>
                <w:webHidden/>
              </w:rPr>
              <w:fldChar w:fldCharType="end"/>
            </w:r>
          </w:hyperlink>
        </w:p>
        <w:p w14:paraId="699C46DA" w14:textId="5AA1797E" w:rsidR="009C0F86" w:rsidRDefault="009C0F86">
          <w:pPr>
            <w:pStyle w:val="TOC2"/>
            <w:tabs>
              <w:tab w:val="right" w:leader="dot" w:pos="10070"/>
            </w:tabs>
            <w:rPr>
              <w:rFonts w:eastAsiaTheme="minorEastAsia" w:cstheme="minorBidi"/>
              <w:b w:val="0"/>
              <w:bCs w:val="0"/>
              <w:noProof/>
            </w:rPr>
          </w:pPr>
          <w:hyperlink w:anchor="_Toc70083778" w:history="1">
            <w:r w:rsidRPr="00E97CBC">
              <w:rPr>
                <w:rStyle w:val="Hyperlink"/>
                <w:rFonts w:eastAsia="Times New Roman"/>
                <w:noProof/>
              </w:rPr>
              <w:t>Notice of Confidentiality</w:t>
            </w:r>
            <w:r>
              <w:rPr>
                <w:noProof/>
                <w:webHidden/>
              </w:rPr>
              <w:tab/>
            </w:r>
            <w:r>
              <w:rPr>
                <w:noProof/>
                <w:webHidden/>
              </w:rPr>
              <w:fldChar w:fldCharType="begin"/>
            </w:r>
            <w:r>
              <w:rPr>
                <w:noProof/>
                <w:webHidden/>
              </w:rPr>
              <w:instrText xml:space="preserve"> PAGEREF _Toc70083778 \h </w:instrText>
            </w:r>
            <w:r>
              <w:rPr>
                <w:noProof/>
                <w:webHidden/>
              </w:rPr>
            </w:r>
            <w:r>
              <w:rPr>
                <w:noProof/>
                <w:webHidden/>
              </w:rPr>
              <w:fldChar w:fldCharType="separate"/>
            </w:r>
            <w:r w:rsidR="00E86585">
              <w:rPr>
                <w:noProof/>
                <w:webHidden/>
              </w:rPr>
              <w:t>19</w:t>
            </w:r>
            <w:r>
              <w:rPr>
                <w:noProof/>
                <w:webHidden/>
              </w:rPr>
              <w:fldChar w:fldCharType="end"/>
            </w:r>
          </w:hyperlink>
        </w:p>
        <w:p w14:paraId="2B570B9D" w14:textId="55D4574E" w:rsidR="009C0F86" w:rsidRDefault="009C0F86">
          <w:pPr>
            <w:pStyle w:val="TOC2"/>
            <w:tabs>
              <w:tab w:val="right" w:leader="dot" w:pos="10070"/>
            </w:tabs>
            <w:rPr>
              <w:rFonts w:eastAsiaTheme="minorEastAsia" w:cstheme="minorBidi"/>
              <w:b w:val="0"/>
              <w:bCs w:val="0"/>
              <w:noProof/>
            </w:rPr>
          </w:pPr>
          <w:hyperlink w:anchor="_Toc70083779" w:history="1">
            <w:r w:rsidRPr="00E97CBC">
              <w:rPr>
                <w:rStyle w:val="Hyperlink"/>
                <w:noProof/>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r>
              <w:rPr>
                <w:noProof/>
                <w:webHidden/>
              </w:rPr>
              <w:tab/>
            </w:r>
            <w:r>
              <w:rPr>
                <w:noProof/>
                <w:webHidden/>
              </w:rPr>
              <w:fldChar w:fldCharType="begin"/>
            </w:r>
            <w:r>
              <w:rPr>
                <w:noProof/>
                <w:webHidden/>
              </w:rPr>
              <w:instrText xml:space="preserve"> PAGEREF _Toc70083779 \h </w:instrText>
            </w:r>
            <w:r>
              <w:rPr>
                <w:noProof/>
                <w:webHidden/>
              </w:rPr>
            </w:r>
            <w:r>
              <w:rPr>
                <w:noProof/>
                <w:webHidden/>
              </w:rPr>
              <w:fldChar w:fldCharType="separate"/>
            </w:r>
            <w:r w:rsidR="00E86585">
              <w:rPr>
                <w:noProof/>
                <w:webHidden/>
              </w:rPr>
              <w:t>19</w:t>
            </w:r>
            <w:r>
              <w:rPr>
                <w:noProof/>
                <w:webHidden/>
              </w:rPr>
              <w:fldChar w:fldCharType="end"/>
            </w:r>
          </w:hyperlink>
        </w:p>
        <w:p w14:paraId="45654786" w14:textId="28280420" w:rsidR="009C0F86" w:rsidRDefault="009C0F86">
          <w:pPr>
            <w:pStyle w:val="TOC2"/>
            <w:tabs>
              <w:tab w:val="right" w:leader="dot" w:pos="10070"/>
            </w:tabs>
            <w:rPr>
              <w:rFonts w:eastAsiaTheme="minorEastAsia" w:cstheme="minorBidi"/>
              <w:b w:val="0"/>
              <w:bCs w:val="0"/>
              <w:noProof/>
            </w:rPr>
          </w:pPr>
          <w:hyperlink w:anchor="_Toc70083780" w:history="1">
            <w:r w:rsidRPr="00E97CBC">
              <w:rPr>
                <w:rStyle w:val="Hyperlink"/>
                <w:rFonts w:eastAsia="Times New Roman"/>
                <w:noProof/>
              </w:rPr>
              <w:t>Notice of Trademark and Servicemark</w:t>
            </w:r>
            <w:r>
              <w:rPr>
                <w:noProof/>
                <w:webHidden/>
              </w:rPr>
              <w:tab/>
            </w:r>
            <w:r>
              <w:rPr>
                <w:noProof/>
                <w:webHidden/>
              </w:rPr>
              <w:fldChar w:fldCharType="begin"/>
            </w:r>
            <w:r>
              <w:rPr>
                <w:noProof/>
                <w:webHidden/>
              </w:rPr>
              <w:instrText xml:space="preserve"> PAGEREF _Toc70083780 \h </w:instrText>
            </w:r>
            <w:r>
              <w:rPr>
                <w:noProof/>
                <w:webHidden/>
              </w:rPr>
            </w:r>
            <w:r>
              <w:rPr>
                <w:noProof/>
                <w:webHidden/>
              </w:rPr>
              <w:fldChar w:fldCharType="separate"/>
            </w:r>
            <w:r w:rsidR="00E86585">
              <w:rPr>
                <w:noProof/>
                <w:webHidden/>
              </w:rPr>
              <w:t>19</w:t>
            </w:r>
            <w:r>
              <w:rPr>
                <w:noProof/>
                <w:webHidden/>
              </w:rPr>
              <w:fldChar w:fldCharType="end"/>
            </w:r>
          </w:hyperlink>
        </w:p>
        <w:p w14:paraId="13E0C6F6" w14:textId="5975B014" w:rsidR="003A6B8D" w:rsidRDefault="003A6B8D">
          <w:pPr>
            <w:rPr>
              <w:ins w:id="20" w:author="Jonathan Arndt" w:date="2021-04-22T21:47:00Z"/>
            </w:rPr>
          </w:pPr>
          <w:ins w:id="21" w:author="Jonathan Arndt" w:date="2021-04-22T21:47:00Z">
            <w:r>
              <w:rPr>
                <w:b/>
                <w:bCs/>
                <w:noProof/>
              </w:rPr>
              <w:fldChar w:fldCharType="end"/>
            </w:r>
          </w:ins>
        </w:p>
        <w:customXmlInsRangeStart w:id="22" w:author="Jonathan Arndt" w:date="2021-04-22T21:47:00Z"/>
      </w:sdtContent>
    </w:sdt>
    <w:customXmlInsRangeEnd w:id="22"/>
    <w:p w14:paraId="7ED5B83D" w14:textId="3B10D924" w:rsidR="00A50EBD" w:rsidDel="00A50EBD" w:rsidRDefault="00A50EBD">
      <w:pPr>
        <w:pStyle w:val="TOCHeading"/>
        <w:framePr w:wrap="notBeside"/>
        <w:ind w:firstLine="0"/>
        <w:rPr>
          <w:del w:id="23" w:author="Jonathan Arndt" w:date="2021-04-22T21:37:00Z"/>
          <w:noProof/>
        </w:rPr>
        <w:pPrChange w:id="24" w:author="Jonathan Arndt" w:date="2021-04-22T21:37:00Z">
          <w:pPr>
            <w:widowControl w:val="0"/>
          </w:pPr>
        </w:pPrChange>
      </w:pPr>
    </w:p>
    <w:p w14:paraId="15B4DEEE" w14:textId="1D2A679D" w:rsidR="00804774" w:rsidRPr="00A50EBD" w:rsidDel="001F4150" w:rsidRDefault="00A603C4">
      <w:pPr>
        <w:pStyle w:val="TOCHeading"/>
        <w:framePr w:wrap="notBeside"/>
        <w:ind w:firstLine="0"/>
        <w:rPr>
          <w:del w:id="25" w:author="Jonathan Arndt" w:date="2021-04-22T16:12:00Z"/>
          <w:rFonts w:eastAsiaTheme="minorHAnsi"/>
          <w:b w:val="0"/>
          <w:bCs w:val="0"/>
          <w:iCs/>
          <w:sz w:val="22"/>
          <w:szCs w:val="22"/>
          <w:rPrChange w:id="26" w:author="Jonathan Arndt" w:date="2021-04-22T21:37:00Z">
            <w:rPr>
              <w:del w:id="27" w:author="Jonathan Arndt" w:date="2021-04-22T16:12:00Z"/>
              <w:rFonts w:eastAsiaTheme="minorEastAsia"/>
              <w:b w:val="0"/>
              <w:bCs w:val="0"/>
              <w:iCs w:val="0"/>
              <w:noProof/>
              <w:sz w:val="22"/>
              <w:szCs w:val="22"/>
            </w:rPr>
          </w:rPrChange>
        </w:rPr>
        <w:pPrChange w:id="28" w:author="Jonathan Arndt" w:date="2021-04-22T21:37:00Z">
          <w:pPr>
            <w:pStyle w:val="TOC1"/>
            <w:tabs>
              <w:tab w:val="right" w:leader="dot" w:pos="10070"/>
            </w:tabs>
          </w:pPr>
        </w:pPrChange>
      </w:pPr>
      <w:del w:id="29" w:author="Jonathan Arndt" w:date="2021-04-22T16:12:00Z">
        <w:r w:rsidDel="001F4150">
          <w:rPr>
            <w:iCs/>
          </w:rPr>
          <w:fldChar w:fldCharType="begin"/>
        </w:r>
        <w:r w:rsidDel="001F4150">
          <w:rPr>
            <w:b w:val="0"/>
            <w:bCs w:val="0"/>
            <w:iCs/>
          </w:rPr>
          <w:delInstrText xml:space="preserve"> TOC \o "1-4" \h \z \u </w:delInstrText>
        </w:r>
        <w:r w:rsidDel="001F4150">
          <w:rPr>
            <w:iCs/>
          </w:rPr>
          <w:fldChar w:fldCharType="separate"/>
        </w:r>
        <w:r w:rsidR="00D84426" w:rsidDel="001F4150">
          <w:rPr>
            <w:iCs/>
          </w:rPr>
          <w:fldChar w:fldCharType="begin"/>
        </w:r>
        <w:r w:rsidR="00D84426" w:rsidDel="001F4150">
          <w:delInstrText xml:space="preserve"> HYPERLINK \l "_Toc67427784" </w:delInstrText>
        </w:r>
        <w:r w:rsidR="00D84426" w:rsidDel="001F4150">
          <w:rPr>
            <w:iCs/>
          </w:rPr>
          <w:fldChar w:fldCharType="separate"/>
        </w:r>
        <w:r w:rsidR="00804774" w:rsidRPr="00D85079" w:rsidDel="001F4150">
          <w:rPr>
            <w:rStyle w:val="Hyperlink"/>
            <w:noProof/>
          </w:rPr>
          <w:delText>Document History</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_Toc67427784 \h </w:delInstrText>
        </w:r>
        <w:r w:rsidR="00804774" w:rsidDel="001F4150">
          <w:rPr>
            <w:iCs/>
            <w:noProof/>
            <w:webHidden/>
          </w:rPr>
        </w:r>
        <w:r w:rsidR="00804774" w:rsidDel="001F4150">
          <w:rPr>
            <w:iCs/>
            <w:noProof/>
            <w:webHidden/>
          </w:rPr>
          <w:fldChar w:fldCharType="separate"/>
        </w:r>
        <w:r w:rsidR="0073150D" w:rsidDel="001F4150">
          <w:rPr>
            <w:noProof/>
            <w:webHidden/>
          </w:rPr>
          <w:delText>2</w:delText>
        </w:r>
        <w:r w:rsidR="00804774" w:rsidDel="001F4150">
          <w:rPr>
            <w:iCs/>
            <w:noProof/>
            <w:webHidden/>
          </w:rPr>
          <w:fldChar w:fldCharType="end"/>
        </w:r>
        <w:r w:rsidR="00D84426" w:rsidDel="001F4150">
          <w:rPr>
            <w:iCs/>
            <w:noProof/>
          </w:rPr>
          <w:fldChar w:fldCharType="end"/>
        </w:r>
      </w:del>
    </w:p>
    <w:p w14:paraId="56D908A8" w14:textId="3CDA74DA" w:rsidR="00804774" w:rsidDel="001F4150" w:rsidRDefault="00D84426">
      <w:pPr>
        <w:pStyle w:val="TOCHeading"/>
        <w:framePr w:wrap="notBeside"/>
        <w:ind w:firstLine="0"/>
        <w:rPr>
          <w:del w:id="30" w:author="Jonathan Arndt" w:date="2021-04-22T16:12:00Z"/>
          <w:rFonts w:eastAsiaTheme="minorEastAsia"/>
          <w:b w:val="0"/>
          <w:bCs w:val="0"/>
          <w:noProof/>
          <w:sz w:val="22"/>
          <w:szCs w:val="22"/>
        </w:rPr>
        <w:pPrChange w:id="31" w:author="Jonathan Arndt" w:date="2021-04-22T21:37:00Z">
          <w:pPr>
            <w:pStyle w:val="TOC1"/>
            <w:tabs>
              <w:tab w:val="right" w:leader="dot" w:pos="10070"/>
            </w:tabs>
          </w:pPr>
        </w:pPrChange>
      </w:pPr>
      <w:del w:id="32" w:author="Jonathan Arndt" w:date="2021-04-22T16:12:00Z">
        <w:r w:rsidDel="001F4150">
          <w:rPr>
            <w:iCs/>
          </w:rPr>
          <w:fldChar w:fldCharType="begin"/>
        </w:r>
        <w:r w:rsidDel="001F4150">
          <w:delInstrText xml:space="preserve"> HYPERLINK \l "_Toc67427785" </w:delInstrText>
        </w:r>
        <w:r w:rsidDel="001F4150">
          <w:rPr>
            <w:iCs/>
          </w:rPr>
          <w:fldChar w:fldCharType="separate"/>
        </w:r>
        <w:r w:rsidR="00804774" w:rsidRPr="00D85079" w:rsidDel="001F4150">
          <w:rPr>
            <w:rStyle w:val="Hyperlink"/>
            <w:noProof/>
          </w:rPr>
          <w:delText>Contents</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_Toc67427785 \h </w:delInstrText>
        </w:r>
        <w:r w:rsidR="00804774" w:rsidDel="001F4150">
          <w:rPr>
            <w:iCs/>
            <w:noProof/>
            <w:webHidden/>
          </w:rPr>
        </w:r>
        <w:r w:rsidR="00804774" w:rsidDel="001F4150">
          <w:rPr>
            <w:iCs/>
            <w:noProof/>
            <w:webHidden/>
          </w:rPr>
          <w:fldChar w:fldCharType="separate"/>
        </w:r>
        <w:r w:rsidR="0073150D" w:rsidDel="001F4150">
          <w:rPr>
            <w:noProof/>
            <w:webHidden/>
          </w:rPr>
          <w:delText>3</w:delText>
        </w:r>
        <w:r w:rsidR="00804774" w:rsidDel="001F4150">
          <w:rPr>
            <w:iCs/>
            <w:noProof/>
            <w:webHidden/>
          </w:rPr>
          <w:fldChar w:fldCharType="end"/>
        </w:r>
        <w:r w:rsidDel="001F4150">
          <w:rPr>
            <w:iCs/>
            <w:noProof/>
          </w:rPr>
          <w:fldChar w:fldCharType="end"/>
        </w:r>
      </w:del>
    </w:p>
    <w:p w14:paraId="5F2DF7B6" w14:textId="06E64EAD" w:rsidR="00804774" w:rsidDel="001F4150" w:rsidRDefault="00D84426">
      <w:pPr>
        <w:pStyle w:val="TOCHeading"/>
        <w:framePr w:wrap="notBeside"/>
        <w:ind w:firstLine="0"/>
        <w:rPr>
          <w:del w:id="33" w:author="Jonathan Arndt" w:date="2021-04-22T16:12:00Z"/>
          <w:rFonts w:eastAsiaTheme="minorEastAsia"/>
          <w:b w:val="0"/>
          <w:bCs w:val="0"/>
          <w:noProof/>
          <w:sz w:val="22"/>
          <w:szCs w:val="22"/>
        </w:rPr>
        <w:pPrChange w:id="34" w:author="Jonathan Arndt" w:date="2021-04-22T21:37:00Z">
          <w:pPr>
            <w:pStyle w:val="TOC1"/>
            <w:tabs>
              <w:tab w:val="right" w:leader="dot" w:pos="10070"/>
            </w:tabs>
          </w:pPr>
        </w:pPrChange>
      </w:pPr>
      <w:del w:id="35" w:author="Jonathan Arndt" w:date="2021-04-22T16:12:00Z">
        <w:r w:rsidDel="001F4150">
          <w:rPr>
            <w:iCs/>
          </w:rPr>
          <w:fldChar w:fldCharType="begin"/>
        </w:r>
        <w:r w:rsidDel="001F4150">
          <w:delInstrText xml:space="preserve"> HYPERLINK \l "_Toc67427786" </w:delInstrText>
        </w:r>
        <w:r w:rsidDel="001F4150">
          <w:rPr>
            <w:iCs/>
          </w:rPr>
          <w:fldChar w:fldCharType="separate"/>
        </w:r>
        <w:r w:rsidR="00804774" w:rsidRPr="00D85079" w:rsidDel="001F4150">
          <w:rPr>
            <w:rStyle w:val="Hyperlink"/>
            <w:noProof/>
          </w:rPr>
          <w:delText>Synopsis</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_Toc67427786 \h </w:delInstrText>
        </w:r>
        <w:r w:rsidR="00804774" w:rsidDel="001F4150">
          <w:rPr>
            <w:iCs/>
            <w:noProof/>
            <w:webHidden/>
          </w:rPr>
        </w:r>
        <w:r w:rsidR="00804774" w:rsidDel="001F4150">
          <w:rPr>
            <w:iCs/>
            <w:noProof/>
            <w:webHidden/>
          </w:rPr>
          <w:fldChar w:fldCharType="separate"/>
        </w:r>
        <w:r w:rsidR="0073150D" w:rsidDel="001F4150">
          <w:rPr>
            <w:noProof/>
            <w:webHidden/>
          </w:rPr>
          <w:delText>5</w:delText>
        </w:r>
        <w:r w:rsidR="00804774" w:rsidDel="001F4150">
          <w:rPr>
            <w:iCs/>
            <w:noProof/>
            <w:webHidden/>
          </w:rPr>
          <w:fldChar w:fldCharType="end"/>
        </w:r>
        <w:r w:rsidDel="001F4150">
          <w:rPr>
            <w:iCs/>
            <w:noProof/>
          </w:rPr>
          <w:fldChar w:fldCharType="end"/>
        </w:r>
      </w:del>
    </w:p>
    <w:p w14:paraId="0184E36D" w14:textId="00AD8EE3" w:rsidR="00804774" w:rsidDel="001F4150" w:rsidRDefault="00D84426">
      <w:pPr>
        <w:pStyle w:val="TOCHeading"/>
        <w:framePr w:wrap="notBeside"/>
        <w:ind w:firstLine="0"/>
        <w:rPr>
          <w:del w:id="36" w:author="Jonathan Arndt" w:date="2021-04-22T16:12:00Z"/>
          <w:rFonts w:eastAsiaTheme="minorEastAsia"/>
          <w:bCs w:val="0"/>
          <w:noProof/>
        </w:rPr>
        <w:pPrChange w:id="37" w:author="Jonathan Arndt" w:date="2021-04-22T21:37:00Z">
          <w:pPr>
            <w:pStyle w:val="TOC2"/>
            <w:tabs>
              <w:tab w:val="right" w:leader="dot" w:pos="10070"/>
            </w:tabs>
          </w:pPr>
        </w:pPrChange>
      </w:pPr>
      <w:del w:id="38" w:author="Jonathan Arndt" w:date="2021-04-22T16:12:00Z">
        <w:r w:rsidDel="001F4150">
          <w:rPr>
            <w:b w:val="0"/>
          </w:rPr>
          <w:fldChar w:fldCharType="begin"/>
        </w:r>
        <w:r w:rsidDel="001F4150">
          <w:delInstrText xml:space="preserve"> HYPERLINK \l "_Toc67427787" </w:delInstrText>
        </w:r>
        <w:r w:rsidDel="001F4150">
          <w:rPr>
            <w:b w:val="0"/>
          </w:rPr>
          <w:fldChar w:fldCharType="separate"/>
        </w:r>
        <w:r w:rsidR="00804774" w:rsidRPr="00D85079" w:rsidDel="001F4150">
          <w:rPr>
            <w:rStyle w:val="Hyperlink"/>
            <w:noProof/>
          </w:rPr>
          <w:delText>Purpose</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_Toc67427787 \h </w:delInstrText>
        </w:r>
        <w:r w:rsidR="00804774" w:rsidDel="001F4150">
          <w:rPr>
            <w:b w:val="0"/>
            <w:noProof/>
            <w:webHidden/>
          </w:rPr>
        </w:r>
        <w:r w:rsidR="00804774" w:rsidDel="001F4150">
          <w:rPr>
            <w:b w:val="0"/>
            <w:noProof/>
            <w:webHidden/>
          </w:rPr>
          <w:fldChar w:fldCharType="separate"/>
        </w:r>
        <w:r w:rsidR="0073150D" w:rsidDel="001F4150">
          <w:rPr>
            <w:noProof/>
            <w:webHidden/>
          </w:rPr>
          <w:delText>5</w:delText>
        </w:r>
        <w:r w:rsidR="00804774" w:rsidDel="001F4150">
          <w:rPr>
            <w:b w:val="0"/>
            <w:noProof/>
            <w:webHidden/>
          </w:rPr>
          <w:fldChar w:fldCharType="end"/>
        </w:r>
        <w:r w:rsidDel="001F4150">
          <w:rPr>
            <w:b w:val="0"/>
            <w:noProof/>
          </w:rPr>
          <w:fldChar w:fldCharType="end"/>
        </w:r>
      </w:del>
    </w:p>
    <w:p w14:paraId="62158C0F" w14:textId="552084A4" w:rsidR="00804774" w:rsidDel="001F4150" w:rsidRDefault="00D84426">
      <w:pPr>
        <w:pStyle w:val="TOCHeading"/>
        <w:framePr w:wrap="notBeside"/>
        <w:ind w:firstLine="0"/>
        <w:rPr>
          <w:del w:id="39" w:author="Jonathan Arndt" w:date="2021-04-22T16:12:00Z"/>
          <w:rFonts w:eastAsiaTheme="minorEastAsia"/>
          <w:bCs w:val="0"/>
          <w:noProof/>
        </w:rPr>
        <w:pPrChange w:id="40" w:author="Jonathan Arndt" w:date="2021-04-22T21:37:00Z">
          <w:pPr>
            <w:pStyle w:val="TOC2"/>
            <w:tabs>
              <w:tab w:val="right" w:leader="dot" w:pos="10070"/>
            </w:tabs>
          </w:pPr>
        </w:pPrChange>
      </w:pPr>
      <w:del w:id="41" w:author="Jonathan Arndt" w:date="2021-04-22T16:12:00Z">
        <w:r w:rsidDel="001F4150">
          <w:rPr>
            <w:b w:val="0"/>
          </w:rPr>
          <w:fldChar w:fldCharType="begin"/>
        </w:r>
        <w:r w:rsidDel="001F4150">
          <w:delInstrText xml:space="preserve"> HYPERLINK \l "_Toc67427788" </w:delInstrText>
        </w:r>
        <w:r w:rsidDel="001F4150">
          <w:rPr>
            <w:b w:val="0"/>
          </w:rPr>
          <w:fldChar w:fldCharType="separate"/>
        </w:r>
        <w:r w:rsidR="00804774" w:rsidRPr="00D85079" w:rsidDel="001F4150">
          <w:rPr>
            <w:rStyle w:val="Hyperlink"/>
            <w:noProof/>
          </w:rPr>
          <w:delText>Assumptions</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_Toc67427788 \h </w:delInstrText>
        </w:r>
        <w:r w:rsidR="00804774" w:rsidDel="001F4150">
          <w:rPr>
            <w:b w:val="0"/>
            <w:noProof/>
            <w:webHidden/>
          </w:rPr>
        </w:r>
        <w:r w:rsidR="00804774" w:rsidDel="001F4150">
          <w:rPr>
            <w:b w:val="0"/>
            <w:noProof/>
            <w:webHidden/>
          </w:rPr>
          <w:fldChar w:fldCharType="separate"/>
        </w:r>
        <w:r w:rsidR="0073150D" w:rsidDel="001F4150">
          <w:rPr>
            <w:noProof/>
            <w:webHidden/>
          </w:rPr>
          <w:delText>5</w:delText>
        </w:r>
        <w:r w:rsidR="00804774" w:rsidDel="001F4150">
          <w:rPr>
            <w:b w:val="0"/>
            <w:noProof/>
            <w:webHidden/>
          </w:rPr>
          <w:fldChar w:fldCharType="end"/>
        </w:r>
        <w:r w:rsidDel="001F4150">
          <w:rPr>
            <w:b w:val="0"/>
            <w:noProof/>
          </w:rPr>
          <w:fldChar w:fldCharType="end"/>
        </w:r>
      </w:del>
    </w:p>
    <w:p w14:paraId="6FAB15E1" w14:textId="5DAC58AB" w:rsidR="00804774" w:rsidDel="001F4150" w:rsidRDefault="00D84426">
      <w:pPr>
        <w:pStyle w:val="TOCHeading"/>
        <w:framePr w:wrap="notBeside"/>
        <w:ind w:firstLine="0"/>
        <w:rPr>
          <w:del w:id="42" w:author="Jonathan Arndt" w:date="2021-04-22T16:12:00Z"/>
          <w:rFonts w:eastAsiaTheme="minorEastAsia"/>
          <w:bCs w:val="0"/>
          <w:noProof/>
        </w:rPr>
        <w:pPrChange w:id="43" w:author="Jonathan Arndt" w:date="2021-04-22T21:37:00Z">
          <w:pPr>
            <w:pStyle w:val="TOC2"/>
            <w:tabs>
              <w:tab w:val="right" w:leader="dot" w:pos="10070"/>
            </w:tabs>
          </w:pPr>
        </w:pPrChange>
      </w:pPr>
      <w:del w:id="44" w:author="Jonathan Arndt" w:date="2021-04-22T16:12:00Z">
        <w:r w:rsidDel="001F4150">
          <w:rPr>
            <w:b w:val="0"/>
          </w:rPr>
          <w:fldChar w:fldCharType="begin"/>
        </w:r>
        <w:r w:rsidDel="001F4150">
          <w:delInstrText xml:space="preserve"> HYPERLINK \l "_Toc67427789" </w:delInstrText>
        </w:r>
        <w:r w:rsidDel="001F4150">
          <w:rPr>
            <w:b w:val="0"/>
          </w:rPr>
          <w:fldChar w:fldCharType="separate"/>
        </w:r>
        <w:r w:rsidR="00804774" w:rsidRPr="00D85079" w:rsidDel="001F4150">
          <w:rPr>
            <w:rStyle w:val="Hyperlink"/>
            <w:noProof/>
          </w:rPr>
          <w:delText>Required Tools</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_Toc67427789 \h </w:delInstrText>
        </w:r>
        <w:r w:rsidR="00804774" w:rsidDel="001F4150">
          <w:rPr>
            <w:b w:val="0"/>
            <w:noProof/>
            <w:webHidden/>
          </w:rPr>
        </w:r>
        <w:r w:rsidR="00804774" w:rsidDel="001F4150">
          <w:rPr>
            <w:b w:val="0"/>
            <w:noProof/>
            <w:webHidden/>
          </w:rPr>
          <w:fldChar w:fldCharType="separate"/>
        </w:r>
        <w:r w:rsidR="0073150D" w:rsidDel="001F4150">
          <w:rPr>
            <w:noProof/>
            <w:webHidden/>
          </w:rPr>
          <w:delText>5</w:delText>
        </w:r>
        <w:r w:rsidR="00804774" w:rsidDel="001F4150">
          <w:rPr>
            <w:b w:val="0"/>
            <w:noProof/>
            <w:webHidden/>
          </w:rPr>
          <w:fldChar w:fldCharType="end"/>
        </w:r>
        <w:r w:rsidDel="001F4150">
          <w:rPr>
            <w:b w:val="0"/>
            <w:noProof/>
          </w:rPr>
          <w:fldChar w:fldCharType="end"/>
        </w:r>
      </w:del>
    </w:p>
    <w:p w14:paraId="11735CC4" w14:textId="15B77103" w:rsidR="00804774" w:rsidDel="001F4150" w:rsidRDefault="00D84426">
      <w:pPr>
        <w:pStyle w:val="TOCHeading"/>
        <w:framePr w:wrap="notBeside"/>
        <w:ind w:firstLine="0"/>
        <w:rPr>
          <w:del w:id="45" w:author="Jonathan Arndt" w:date="2021-04-22T16:12:00Z"/>
          <w:rFonts w:eastAsiaTheme="minorEastAsia"/>
          <w:bCs w:val="0"/>
          <w:noProof/>
        </w:rPr>
        <w:pPrChange w:id="46" w:author="Jonathan Arndt" w:date="2021-04-22T21:37:00Z">
          <w:pPr>
            <w:pStyle w:val="TOC2"/>
            <w:tabs>
              <w:tab w:val="right" w:leader="dot" w:pos="10070"/>
            </w:tabs>
          </w:pPr>
        </w:pPrChange>
      </w:pPr>
      <w:del w:id="47" w:author="Jonathan Arndt" w:date="2021-04-22T16:12:00Z">
        <w:r w:rsidDel="001F4150">
          <w:rPr>
            <w:b w:val="0"/>
          </w:rPr>
          <w:fldChar w:fldCharType="begin"/>
        </w:r>
        <w:r w:rsidDel="001F4150">
          <w:delInstrText xml:space="preserve"> HYPERLINK \l "_Toc67427790" </w:delInstrText>
        </w:r>
        <w:r w:rsidDel="001F4150">
          <w:rPr>
            <w:b w:val="0"/>
          </w:rPr>
          <w:fldChar w:fldCharType="separate"/>
        </w:r>
        <w:r w:rsidR="00804774" w:rsidRPr="00D85079" w:rsidDel="001F4150">
          <w:rPr>
            <w:rStyle w:val="Hyperlink"/>
            <w:noProof/>
          </w:rPr>
          <w:delText>Software Versions</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_Toc67427790 \h </w:delInstrText>
        </w:r>
        <w:r w:rsidR="00804774" w:rsidDel="001F4150">
          <w:rPr>
            <w:b w:val="0"/>
            <w:noProof/>
            <w:webHidden/>
          </w:rPr>
        </w:r>
        <w:r w:rsidR="00804774" w:rsidDel="001F4150">
          <w:rPr>
            <w:b w:val="0"/>
            <w:noProof/>
            <w:webHidden/>
          </w:rPr>
          <w:fldChar w:fldCharType="separate"/>
        </w:r>
        <w:r w:rsidR="0073150D" w:rsidDel="001F4150">
          <w:rPr>
            <w:noProof/>
            <w:webHidden/>
          </w:rPr>
          <w:delText>6</w:delText>
        </w:r>
        <w:r w:rsidR="00804774" w:rsidDel="001F4150">
          <w:rPr>
            <w:b w:val="0"/>
            <w:noProof/>
            <w:webHidden/>
          </w:rPr>
          <w:fldChar w:fldCharType="end"/>
        </w:r>
        <w:r w:rsidDel="001F4150">
          <w:rPr>
            <w:b w:val="0"/>
            <w:noProof/>
          </w:rPr>
          <w:fldChar w:fldCharType="end"/>
        </w:r>
      </w:del>
    </w:p>
    <w:p w14:paraId="11BA80C8" w14:textId="2E74C136" w:rsidR="00804774" w:rsidDel="001F4150" w:rsidRDefault="00D84426">
      <w:pPr>
        <w:pStyle w:val="TOCHeading"/>
        <w:framePr w:wrap="notBeside"/>
        <w:ind w:firstLine="0"/>
        <w:rPr>
          <w:del w:id="48" w:author="Jonathan Arndt" w:date="2021-04-22T16:12:00Z"/>
          <w:rFonts w:eastAsiaTheme="minorEastAsia"/>
          <w:b w:val="0"/>
          <w:bCs w:val="0"/>
          <w:noProof/>
          <w:sz w:val="22"/>
          <w:szCs w:val="22"/>
        </w:rPr>
        <w:pPrChange w:id="49" w:author="Jonathan Arndt" w:date="2021-04-22T21:37:00Z">
          <w:pPr>
            <w:pStyle w:val="TOC1"/>
            <w:tabs>
              <w:tab w:val="right" w:leader="dot" w:pos="10070"/>
            </w:tabs>
          </w:pPr>
        </w:pPrChange>
      </w:pPr>
      <w:del w:id="50" w:author="Jonathan Arndt" w:date="2021-04-22T16:12:00Z">
        <w:r w:rsidDel="001F4150">
          <w:rPr>
            <w:iCs/>
          </w:rPr>
          <w:fldChar w:fldCharType="begin"/>
        </w:r>
        <w:r w:rsidDel="001F4150">
          <w:delInstrText xml:space="preserve"> HYPERLINK \l "_Toc67427791" </w:delInstrText>
        </w:r>
        <w:r w:rsidDel="001F4150">
          <w:rPr>
            <w:iCs/>
          </w:rPr>
          <w:fldChar w:fldCharType="separate"/>
        </w:r>
        <w:r w:rsidR="00804774" w:rsidRPr="00D85079" w:rsidDel="001F4150">
          <w:rPr>
            <w:rStyle w:val="Hyperlink"/>
            <w:noProof/>
          </w:rPr>
          <w:delText>Firmware Requirements</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_Toc67427791 \h </w:delInstrText>
        </w:r>
        <w:r w:rsidR="00804774" w:rsidDel="001F4150">
          <w:rPr>
            <w:iCs/>
            <w:noProof/>
            <w:webHidden/>
          </w:rPr>
        </w:r>
        <w:r w:rsidR="00804774" w:rsidDel="001F4150">
          <w:rPr>
            <w:iCs/>
            <w:noProof/>
            <w:webHidden/>
          </w:rPr>
          <w:fldChar w:fldCharType="separate"/>
        </w:r>
        <w:r w:rsidR="0073150D" w:rsidDel="001F4150">
          <w:rPr>
            <w:noProof/>
            <w:webHidden/>
          </w:rPr>
          <w:delText>7</w:delText>
        </w:r>
        <w:r w:rsidR="00804774" w:rsidDel="001F4150">
          <w:rPr>
            <w:iCs/>
            <w:noProof/>
            <w:webHidden/>
          </w:rPr>
          <w:fldChar w:fldCharType="end"/>
        </w:r>
        <w:r w:rsidDel="001F4150">
          <w:rPr>
            <w:iCs/>
            <w:noProof/>
          </w:rPr>
          <w:fldChar w:fldCharType="end"/>
        </w:r>
      </w:del>
    </w:p>
    <w:p w14:paraId="3AEB2743" w14:textId="66AF3822" w:rsidR="00804774" w:rsidDel="001F4150" w:rsidRDefault="00D84426">
      <w:pPr>
        <w:pStyle w:val="TOCHeading"/>
        <w:framePr w:wrap="notBeside"/>
        <w:ind w:firstLine="0"/>
        <w:rPr>
          <w:del w:id="51" w:author="Jonathan Arndt" w:date="2021-04-22T16:12:00Z"/>
          <w:rFonts w:eastAsiaTheme="minorEastAsia"/>
          <w:b w:val="0"/>
          <w:bCs w:val="0"/>
          <w:noProof/>
          <w:sz w:val="22"/>
          <w:szCs w:val="22"/>
        </w:rPr>
        <w:pPrChange w:id="52" w:author="Jonathan Arndt" w:date="2021-04-22T21:37:00Z">
          <w:pPr>
            <w:pStyle w:val="TOC1"/>
            <w:tabs>
              <w:tab w:val="right" w:leader="dot" w:pos="10070"/>
            </w:tabs>
          </w:pPr>
        </w:pPrChange>
      </w:pPr>
      <w:del w:id="53" w:author="Jonathan Arndt" w:date="2021-04-22T16:12:00Z">
        <w:r w:rsidDel="001F4150">
          <w:rPr>
            <w:iCs/>
          </w:rPr>
          <w:fldChar w:fldCharType="begin"/>
        </w:r>
        <w:r w:rsidDel="001F4150">
          <w:delInstrText xml:space="preserve"> HYPERLINK \l "_Toc67427792" </w:delInstrText>
        </w:r>
        <w:r w:rsidDel="001F4150">
          <w:rPr>
            <w:iCs/>
          </w:rPr>
          <w:fldChar w:fldCharType="separate"/>
        </w:r>
        <w:r w:rsidR="00804774" w:rsidRPr="00D85079" w:rsidDel="001F4150">
          <w:rPr>
            <w:rStyle w:val="Hyperlink"/>
            <w:noProof/>
          </w:rPr>
          <w:delText>Pre-Script Execution Guide</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_Toc67427792 \h </w:delInstrText>
        </w:r>
        <w:r w:rsidR="00804774" w:rsidDel="001F4150">
          <w:rPr>
            <w:iCs/>
            <w:noProof/>
            <w:webHidden/>
          </w:rPr>
        </w:r>
        <w:r w:rsidR="00804774" w:rsidDel="001F4150">
          <w:rPr>
            <w:iCs/>
            <w:noProof/>
            <w:webHidden/>
          </w:rPr>
          <w:fldChar w:fldCharType="separate"/>
        </w:r>
        <w:r w:rsidR="0073150D" w:rsidDel="001F4150">
          <w:rPr>
            <w:noProof/>
            <w:webHidden/>
          </w:rPr>
          <w:delText>8</w:delText>
        </w:r>
        <w:r w:rsidR="00804774" w:rsidDel="001F4150">
          <w:rPr>
            <w:iCs/>
            <w:noProof/>
            <w:webHidden/>
          </w:rPr>
          <w:fldChar w:fldCharType="end"/>
        </w:r>
        <w:r w:rsidDel="001F4150">
          <w:rPr>
            <w:iCs/>
            <w:noProof/>
          </w:rPr>
          <w:fldChar w:fldCharType="end"/>
        </w:r>
      </w:del>
    </w:p>
    <w:p w14:paraId="6A4E0E6D" w14:textId="339B1315" w:rsidR="00804774" w:rsidDel="001F4150" w:rsidRDefault="00D84426">
      <w:pPr>
        <w:pStyle w:val="TOCHeading"/>
        <w:framePr w:wrap="notBeside"/>
        <w:ind w:firstLine="0"/>
        <w:rPr>
          <w:del w:id="54" w:author="Jonathan Arndt" w:date="2021-04-22T16:12:00Z"/>
          <w:rFonts w:eastAsiaTheme="minorEastAsia"/>
          <w:bCs w:val="0"/>
          <w:noProof/>
        </w:rPr>
        <w:pPrChange w:id="55" w:author="Jonathan Arndt" w:date="2021-04-22T21:37:00Z">
          <w:pPr>
            <w:pStyle w:val="TOC2"/>
            <w:tabs>
              <w:tab w:val="right" w:leader="dot" w:pos="10070"/>
            </w:tabs>
          </w:pPr>
        </w:pPrChange>
      </w:pPr>
      <w:del w:id="56" w:author="Jonathan Arndt" w:date="2021-04-22T16:12:00Z">
        <w:r w:rsidDel="001F4150">
          <w:rPr>
            <w:b w:val="0"/>
          </w:rPr>
          <w:fldChar w:fldCharType="begin"/>
        </w:r>
        <w:r w:rsidDel="001F4150">
          <w:delInstrText xml:space="preserve"> HYPERLINK \l "_Toc67427793" </w:delInstrText>
        </w:r>
        <w:r w:rsidDel="001F4150">
          <w:rPr>
            <w:b w:val="0"/>
          </w:rPr>
          <w:fldChar w:fldCharType="separate"/>
        </w:r>
        <w:r w:rsidR="00804774" w:rsidRPr="00D85079" w:rsidDel="001F4150">
          <w:rPr>
            <w:rStyle w:val="Hyperlink"/>
            <w:noProof/>
          </w:rPr>
          <w:delText>Step 1) Setup an Execution Policy</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_Toc67427793 \h </w:delInstrText>
        </w:r>
        <w:r w:rsidR="00804774" w:rsidDel="001F4150">
          <w:rPr>
            <w:b w:val="0"/>
            <w:noProof/>
            <w:webHidden/>
          </w:rPr>
        </w:r>
        <w:r w:rsidR="00804774" w:rsidDel="001F4150">
          <w:rPr>
            <w:b w:val="0"/>
            <w:noProof/>
            <w:webHidden/>
          </w:rPr>
          <w:fldChar w:fldCharType="separate"/>
        </w:r>
        <w:r w:rsidR="0073150D" w:rsidDel="001F4150">
          <w:rPr>
            <w:noProof/>
            <w:webHidden/>
          </w:rPr>
          <w:delText>8</w:delText>
        </w:r>
        <w:r w:rsidR="00804774" w:rsidDel="001F4150">
          <w:rPr>
            <w:b w:val="0"/>
            <w:noProof/>
            <w:webHidden/>
          </w:rPr>
          <w:fldChar w:fldCharType="end"/>
        </w:r>
        <w:r w:rsidDel="001F4150">
          <w:rPr>
            <w:b w:val="0"/>
            <w:noProof/>
          </w:rPr>
          <w:fldChar w:fldCharType="end"/>
        </w:r>
      </w:del>
    </w:p>
    <w:p w14:paraId="4F8C6AAD" w14:textId="1647A392" w:rsidR="00804774" w:rsidDel="001F4150" w:rsidRDefault="00D84426">
      <w:pPr>
        <w:pStyle w:val="TOCHeading"/>
        <w:framePr w:wrap="notBeside"/>
        <w:ind w:firstLine="0"/>
        <w:rPr>
          <w:del w:id="57" w:author="Jonathan Arndt" w:date="2021-04-22T16:12:00Z"/>
          <w:rFonts w:eastAsiaTheme="minorEastAsia"/>
          <w:bCs w:val="0"/>
          <w:noProof/>
        </w:rPr>
        <w:pPrChange w:id="58" w:author="Jonathan Arndt" w:date="2021-04-22T21:37:00Z">
          <w:pPr>
            <w:pStyle w:val="TOC2"/>
            <w:tabs>
              <w:tab w:val="right" w:leader="dot" w:pos="10070"/>
            </w:tabs>
          </w:pPr>
        </w:pPrChange>
      </w:pPr>
      <w:del w:id="59" w:author="Jonathan Arndt" w:date="2021-04-22T16:12:00Z">
        <w:r w:rsidDel="001F4150">
          <w:rPr>
            <w:b w:val="0"/>
          </w:rPr>
          <w:fldChar w:fldCharType="begin"/>
        </w:r>
        <w:r w:rsidDel="001F4150">
          <w:delInstrText xml:space="preserve"> HYPERLINK \l "_Toc67427794" </w:delInstrText>
        </w:r>
        <w:r w:rsidDel="001F4150">
          <w:rPr>
            <w:b w:val="0"/>
          </w:rPr>
          <w:fldChar w:fldCharType="separate"/>
        </w:r>
        <w:r w:rsidR="00804774" w:rsidRPr="00D85079" w:rsidDel="001F4150">
          <w:rPr>
            <w:rStyle w:val="Hyperlink"/>
            <w:noProof/>
          </w:rPr>
          <w:delText>Step 2) Import Crestron PowerShell Module (if running script attended)</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_Toc67427794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58E54B15" w14:textId="25A1B472" w:rsidR="00804774" w:rsidDel="001F4150" w:rsidRDefault="00D84426">
      <w:pPr>
        <w:pStyle w:val="TOCHeading"/>
        <w:framePr w:wrap="notBeside"/>
        <w:ind w:firstLine="0"/>
        <w:rPr>
          <w:del w:id="60" w:author="Jonathan Arndt" w:date="2021-04-22T16:12:00Z"/>
          <w:rFonts w:eastAsiaTheme="minorEastAsia"/>
          <w:bCs w:val="0"/>
          <w:noProof/>
        </w:rPr>
        <w:pPrChange w:id="61" w:author="Jonathan Arndt" w:date="2021-04-22T21:37:00Z">
          <w:pPr>
            <w:pStyle w:val="TOC2"/>
            <w:tabs>
              <w:tab w:val="right" w:leader="dot" w:pos="10070"/>
            </w:tabs>
          </w:pPr>
        </w:pPrChange>
      </w:pPr>
      <w:del w:id="62" w:author="Jonathan Arndt" w:date="2021-04-22T16:12:00Z">
        <w:r w:rsidDel="001F4150">
          <w:rPr>
            <w:b w:val="0"/>
          </w:rPr>
          <w:fldChar w:fldCharType="begin"/>
        </w:r>
        <w:r w:rsidDel="001F4150">
          <w:delInstrText xml:space="preserve"> HYPERLINK \l "_Toc67427795" </w:delInstrText>
        </w:r>
        <w:r w:rsidDel="001F4150">
          <w:rPr>
            <w:b w:val="0"/>
          </w:rPr>
          <w:fldChar w:fldCharType="separate"/>
        </w:r>
        <w:r w:rsidR="00804774" w:rsidRPr="00D85079" w:rsidDel="001F4150">
          <w:rPr>
            <w:rStyle w:val="Hyperlink"/>
            <w:noProof/>
          </w:rPr>
          <w:delText>Step 3) Create initial folder structure</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_Toc67427795 \h </w:delInstrText>
        </w:r>
        <w:r w:rsidR="00804774" w:rsidDel="001F4150">
          <w:rPr>
            <w:b w:val="0"/>
            <w:noProof/>
            <w:webHidden/>
          </w:rPr>
        </w:r>
        <w:r w:rsidR="00804774" w:rsidDel="001F4150">
          <w:rPr>
            <w:b w:val="0"/>
            <w:noProof/>
            <w:webHidden/>
          </w:rPr>
          <w:fldChar w:fldCharType="separate"/>
        </w:r>
        <w:r w:rsidR="0073150D" w:rsidDel="001F4150">
          <w:rPr>
            <w:noProof/>
            <w:webHidden/>
          </w:rPr>
          <w:delText>9</w:delText>
        </w:r>
        <w:r w:rsidR="00804774" w:rsidDel="001F4150">
          <w:rPr>
            <w:b w:val="0"/>
            <w:noProof/>
            <w:webHidden/>
          </w:rPr>
          <w:fldChar w:fldCharType="end"/>
        </w:r>
        <w:r w:rsidDel="001F4150">
          <w:rPr>
            <w:b w:val="0"/>
            <w:noProof/>
          </w:rPr>
          <w:fldChar w:fldCharType="end"/>
        </w:r>
      </w:del>
    </w:p>
    <w:p w14:paraId="6F7E5578" w14:textId="62B1673F" w:rsidR="00804774" w:rsidDel="001F4150" w:rsidRDefault="00D84426">
      <w:pPr>
        <w:pStyle w:val="TOCHeading"/>
        <w:framePr w:wrap="notBeside"/>
        <w:ind w:firstLine="0"/>
        <w:rPr>
          <w:del w:id="63" w:author="Jonathan Arndt" w:date="2021-04-22T16:12:00Z"/>
          <w:rFonts w:eastAsiaTheme="minorEastAsia"/>
          <w:b w:val="0"/>
          <w:bCs w:val="0"/>
          <w:noProof/>
          <w:sz w:val="22"/>
          <w:szCs w:val="22"/>
        </w:rPr>
        <w:pPrChange w:id="64" w:author="Jonathan Arndt" w:date="2021-04-22T21:37:00Z">
          <w:pPr>
            <w:pStyle w:val="TOC1"/>
            <w:tabs>
              <w:tab w:val="right" w:leader="dot" w:pos="10070"/>
            </w:tabs>
          </w:pPr>
        </w:pPrChange>
      </w:pPr>
      <w:del w:id="65" w:author="Jonathan Arndt" w:date="2021-04-22T16:12:00Z">
        <w:r w:rsidDel="001F4150">
          <w:rPr>
            <w:iCs/>
          </w:rPr>
          <w:fldChar w:fldCharType="begin"/>
        </w:r>
        <w:r w:rsidDel="001F4150">
          <w:delInstrText xml:space="preserve"> HYPERLINK \l "_Toc67427796" </w:delInstrText>
        </w:r>
        <w:r w:rsidDel="001F4150">
          <w:rPr>
            <w:iCs/>
          </w:rPr>
          <w:fldChar w:fldCharType="separate"/>
        </w:r>
        <w:r w:rsidR="00804774" w:rsidRPr="00D85079" w:rsidDel="001F4150">
          <w:rPr>
            <w:rStyle w:val="Hyperlink"/>
            <w:rFonts w:eastAsia="Calibri"/>
            <w:noProof/>
          </w:rPr>
          <w:delText>Script Execution &gt; Update Firmware</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_Toc67427796 \h </w:delInstrText>
        </w:r>
        <w:r w:rsidR="00804774" w:rsidDel="001F4150">
          <w:rPr>
            <w:iCs/>
            <w:noProof/>
            <w:webHidden/>
          </w:rPr>
        </w:r>
        <w:r w:rsidR="00804774" w:rsidDel="001F4150">
          <w:rPr>
            <w:iCs/>
            <w:noProof/>
            <w:webHidden/>
          </w:rPr>
          <w:fldChar w:fldCharType="separate"/>
        </w:r>
        <w:r w:rsidR="0073150D" w:rsidDel="001F4150">
          <w:rPr>
            <w:noProof/>
            <w:webHidden/>
          </w:rPr>
          <w:delText>10</w:delText>
        </w:r>
        <w:r w:rsidR="00804774" w:rsidDel="001F4150">
          <w:rPr>
            <w:iCs/>
            <w:noProof/>
            <w:webHidden/>
          </w:rPr>
          <w:fldChar w:fldCharType="end"/>
        </w:r>
        <w:r w:rsidDel="001F4150">
          <w:rPr>
            <w:iCs/>
            <w:noProof/>
          </w:rPr>
          <w:fldChar w:fldCharType="end"/>
        </w:r>
      </w:del>
    </w:p>
    <w:p w14:paraId="5CA1CB90" w14:textId="46D591BB" w:rsidR="00804774" w:rsidDel="001F4150" w:rsidRDefault="00D84426">
      <w:pPr>
        <w:pStyle w:val="TOCHeading"/>
        <w:framePr w:wrap="notBeside"/>
        <w:ind w:firstLine="0"/>
        <w:rPr>
          <w:del w:id="66" w:author="Jonathan Arndt" w:date="2021-04-22T16:12:00Z"/>
          <w:rFonts w:eastAsiaTheme="minorEastAsia"/>
          <w:bCs w:val="0"/>
          <w:noProof/>
        </w:rPr>
        <w:pPrChange w:id="67" w:author="Jonathan Arndt" w:date="2021-04-22T21:37:00Z">
          <w:pPr>
            <w:pStyle w:val="TOC2"/>
            <w:tabs>
              <w:tab w:val="right" w:leader="dot" w:pos="10070"/>
            </w:tabs>
          </w:pPr>
        </w:pPrChange>
      </w:pPr>
      <w:del w:id="68" w:author="Jonathan Arndt" w:date="2021-04-22T16:12:00Z">
        <w:r w:rsidDel="001F4150">
          <w:rPr>
            <w:b w:val="0"/>
          </w:rPr>
          <w:fldChar w:fldCharType="begin"/>
        </w:r>
        <w:r w:rsidDel="001F4150">
          <w:delInstrText xml:space="preserve"> HYPERLINK \l "_Toc67427797" </w:delInstrText>
        </w:r>
        <w:r w:rsidDel="001F4150">
          <w:rPr>
            <w:b w:val="0"/>
          </w:rPr>
          <w:fldChar w:fldCharType="separate"/>
        </w:r>
        <w:r w:rsidR="00804774" w:rsidRPr="00D85079" w:rsidDel="001F4150">
          <w:rPr>
            <w:rStyle w:val="Hyperlink"/>
            <w:noProof/>
          </w:rPr>
          <w:delText>How to Connect to a Device</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_Toc67427797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460B2D9A" w14:textId="26609E1F" w:rsidR="00804774" w:rsidDel="001F4150" w:rsidRDefault="00D84426">
      <w:pPr>
        <w:pStyle w:val="TOCHeading"/>
        <w:framePr w:wrap="notBeside"/>
        <w:ind w:firstLine="0"/>
        <w:rPr>
          <w:del w:id="69" w:author="Jonathan Arndt" w:date="2021-04-22T16:12:00Z"/>
          <w:rFonts w:eastAsiaTheme="minorEastAsia"/>
          <w:bCs w:val="0"/>
          <w:noProof/>
        </w:rPr>
        <w:pPrChange w:id="70" w:author="Jonathan Arndt" w:date="2021-04-22T21:37:00Z">
          <w:pPr>
            <w:pStyle w:val="TOC2"/>
            <w:tabs>
              <w:tab w:val="right" w:leader="dot" w:pos="10070"/>
            </w:tabs>
          </w:pPr>
        </w:pPrChange>
      </w:pPr>
      <w:del w:id="71" w:author="Jonathan Arndt" w:date="2021-04-22T16:12:00Z">
        <w:r w:rsidDel="001F4150">
          <w:rPr>
            <w:b w:val="0"/>
          </w:rPr>
          <w:fldChar w:fldCharType="begin"/>
        </w:r>
        <w:r w:rsidDel="001F4150">
          <w:delInstrText xml:space="preserve"> HYPERLINK \l "_Toc67427798" </w:delInstrText>
        </w:r>
        <w:r w:rsidDel="001F4150">
          <w:rPr>
            <w:b w:val="0"/>
          </w:rPr>
          <w:fldChar w:fldCharType="separate"/>
        </w:r>
        <w:r w:rsidR="00804774" w:rsidRPr="00D85079" w:rsidDel="001F4150">
          <w:rPr>
            <w:rStyle w:val="Hyperlink"/>
            <w:noProof/>
          </w:rPr>
          <w:delText>How to adjust the Ethernet settings on a Control Processor</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_Toc67427798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35E14211" w14:textId="6E41986F" w:rsidR="00804774" w:rsidDel="001F4150" w:rsidRDefault="00D84426">
      <w:pPr>
        <w:pStyle w:val="TOCHeading"/>
        <w:framePr w:wrap="notBeside"/>
        <w:ind w:firstLine="0"/>
        <w:rPr>
          <w:del w:id="72" w:author="Jonathan Arndt" w:date="2021-04-22T16:12:00Z"/>
          <w:rFonts w:eastAsiaTheme="minorEastAsia"/>
          <w:bCs w:val="0"/>
          <w:noProof/>
        </w:rPr>
        <w:pPrChange w:id="73" w:author="Jonathan Arndt" w:date="2021-04-22T21:37:00Z">
          <w:pPr>
            <w:pStyle w:val="TOC2"/>
            <w:tabs>
              <w:tab w:val="right" w:leader="dot" w:pos="10070"/>
            </w:tabs>
          </w:pPr>
        </w:pPrChange>
      </w:pPr>
      <w:del w:id="74" w:author="Jonathan Arndt" w:date="2021-04-22T16:12:00Z">
        <w:r w:rsidDel="001F4150">
          <w:rPr>
            <w:b w:val="0"/>
          </w:rPr>
          <w:fldChar w:fldCharType="begin"/>
        </w:r>
        <w:r w:rsidDel="001F4150">
          <w:delInstrText xml:space="preserve"> HYPERLINK \l "_Toc67427799" </w:delInstrText>
        </w:r>
        <w:r w:rsidDel="001F4150">
          <w:rPr>
            <w:b w:val="0"/>
          </w:rPr>
          <w:fldChar w:fldCharType="separate"/>
        </w:r>
        <w:r w:rsidR="00804774" w:rsidRPr="00D85079" w:rsidDel="001F4150">
          <w:rPr>
            <w:rStyle w:val="Hyperlink"/>
            <w:noProof/>
          </w:rPr>
          <w:delText>How to Install PepperDash Software on a Control Processor</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_Toc67427799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1DB046D7" w14:textId="62EA6104" w:rsidR="00804774" w:rsidDel="001F4150" w:rsidRDefault="00D84426">
      <w:pPr>
        <w:pStyle w:val="TOCHeading"/>
        <w:framePr w:wrap="notBeside"/>
        <w:ind w:firstLine="0"/>
        <w:rPr>
          <w:del w:id="75" w:author="Jonathan Arndt" w:date="2021-04-22T16:12:00Z"/>
          <w:rFonts w:eastAsiaTheme="minorEastAsia"/>
          <w:bCs w:val="0"/>
          <w:noProof/>
        </w:rPr>
        <w:pPrChange w:id="76" w:author="Jonathan Arndt" w:date="2021-04-22T21:37:00Z">
          <w:pPr>
            <w:pStyle w:val="TOC2"/>
            <w:tabs>
              <w:tab w:val="right" w:leader="dot" w:pos="10070"/>
            </w:tabs>
          </w:pPr>
        </w:pPrChange>
      </w:pPr>
      <w:del w:id="77" w:author="Jonathan Arndt" w:date="2021-04-22T16:12:00Z">
        <w:r w:rsidDel="001F4150">
          <w:rPr>
            <w:b w:val="0"/>
          </w:rPr>
          <w:fldChar w:fldCharType="begin"/>
        </w:r>
        <w:r w:rsidDel="001F4150">
          <w:delInstrText xml:space="preserve"> HYPERLINK \l "_Toc67427800" </w:delInstrText>
        </w:r>
        <w:r w:rsidDel="001F4150">
          <w:rPr>
            <w:b w:val="0"/>
          </w:rPr>
          <w:fldChar w:fldCharType="separate"/>
        </w:r>
        <w:r w:rsidR="00804774" w:rsidRPr="00D85079" w:rsidDel="001F4150">
          <w:rPr>
            <w:rStyle w:val="Hyperlink"/>
            <w:noProof/>
          </w:rPr>
          <w:delText>How to Install PepperDash Graphics (iPad or X-Web) on a Control Processor</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_Toc67427800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0E9A7695" w14:textId="1D43096D" w:rsidR="00804774" w:rsidDel="001F4150" w:rsidRDefault="00D84426">
      <w:pPr>
        <w:pStyle w:val="TOCHeading"/>
        <w:framePr w:wrap="notBeside"/>
        <w:ind w:firstLine="0"/>
        <w:rPr>
          <w:del w:id="78" w:author="Jonathan Arndt" w:date="2021-04-22T16:12:00Z"/>
          <w:rFonts w:eastAsiaTheme="minorEastAsia"/>
          <w:b w:val="0"/>
          <w:bCs w:val="0"/>
          <w:noProof/>
          <w:sz w:val="22"/>
          <w:szCs w:val="22"/>
        </w:rPr>
        <w:pPrChange w:id="79" w:author="Jonathan Arndt" w:date="2021-04-22T21:37:00Z">
          <w:pPr>
            <w:pStyle w:val="TOC1"/>
            <w:tabs>
              <w:tab w:val="right" w:leader="dot" w:pos="10070"/>
            </w:tabs>
          </w:pPr>
        </w:pPrChange>
      </w:pPr>
      <w:del w:id="80" w:author="Jonathan Arndt" w:date="2021-04-22T16:12:00Z">
        <w:r w:rsidDel="001F4150">
          <w:rPr>
            <w:iCs/>
          </w:rPr>
          <w:fldChar w:fldCharType="begin"/>
        </w:r>
        <w:r w:rsidDel="001F4150">
          <w:delInstrText xml:space="preserve"> HYPERLINK \l "_Toc67427801" </w:delInstrText>
        </w:r>
        <w:r w:rsidDel="001F4150">
          <w:rPr>
            <w:iCs/>
          </w:rPr>
          <w:fldChar w:fldCharType="separate"/>
        </w:r>
        <w:r w:rsidR="00804774" w:rsidRPr="00D85079" w:rsidDel="001F4150">
          <w:rPr>
            <w:rStyle w:val="Hyperlink"/>
            <w:rFonts w:eastAsia="Calibri"/>
            <w:noProof/>
          </w:rPr>
          <w:delText>Script Execution &gt; Enable Authentication</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_Toc67427801 \h </w:delInstrText>
        </w:r>
        <w:r w:rsidR="00804774" w:rsidDel="001F4150">
          <w:rPr>
            <w:iCs/>
            <w:noProof/>
            <w:webHidden/>
          </w:rPr>
        </w:r>
        <w:r w:rsidR="00804774" w:rsidDel="001F4150">
          <w:rPr>
            <w:iCs/>
            <w:noProof/>
            <w:webHidden/>
          </w:rPr>
          <w:fldChar w:fldCharType="separate"/>
        </w:r>
        <w:r w:rsidR="0073150D" w:rsidDel="001F4150">
          <w:rPr>
            <w:noProof/>
            <w:webHidden/>
          </w:rPr>
          <w:delText>12</w:delText>
        </w:r>
        <w:r w:rsidR="00804774" w:rsidDel="001F4150">
          <w:rPr>
            <w:iCs/>
            <w:noProof/>
            <w:webHidden/>
          </w:rPr>
          <w:fldChar w:fldCharType="end"/>
        </w:r>
        <w:r w:rsidDel="001F4150">
          <w:rPr>
            <w:iCs/>
            <w:noProof/>
          </w:rPr>
          <w:fldChar w:fldCharType="end"/>
        </w:r>
      </w:del>
    </w:p>
    <w:p w14:paraId="56C3E8C0" w14:textId="26D24214" w:rsidR="00804774" w:rsidDel="001F4150" w:rsidRDefault="00D84426">
      <w:pPr>
        <w:pStyle w:val="TOCHeading"/>
        <w:framePr w:wrap="notBeside"/>
        <w:ind w:firstLine="0"/>
        <w:rPr>
          <w:del w:id="81" w:author="Jonathan Arndt" w:date="2021-04-22T16:12:00Z"/>
          <w:rFonts w:eastAsiaTheme="minorEastAsia"/>
          <w:bCs w:val="0"/>
          <w:noProof/>
        </w:rPr>
        <w:pPrChange w:id="82" w:author="Jonathan Arndt" w:date="2021-04-22T21:37:00Z">
          <w:pPr>
            <w:pStyle w:val="TOC2"/>
            <w:tabs>
              <w:tab w:val="right" w:leader="dot" w:pos="10070"/>
            </w:tabs>
          </w:pPr>
        </w:pPrChange>
      </w:pPr>
      <w:del w:id="83" w:author="Jonathan Arndt" w:date="2021-04-22T16:12:00Z">
        <w:r w:rsidDel="001F4150">
          <w:rPr>
            <w:b w:val="0"/>
          </w:rPr>
          <w:fldChar w:fldCharType="begin"/>
        </w:r>
        <w:r w:rsidDel="001F4150">
          <w:delInstrText xml:space="preserve"> HYPERLINK \l "_Toc67427802" </w:delInstrText>
        </w:r>
        <w:r w:rsidDel="001F4150">
          <w:rPr>
            <w:b w:val="0"/>
          </w:rPr>
          <w:fldChar w:fldCharType="separate"/>
        </w:r>
        <w:r w:rsidR="00804774" w:rsidRPr="00D85079" w:rsidDel="001F4150">
          <w:rPr>
            <w:rStyle w:val="Hyperlink"/>
            <w:noProof/>
          </w:rPr>
          <w:delText>How to Connect to a Device</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_Toc67427802 \h </w:delInstrText>
        </w:r>
        <w:r w:rsidR="00804774" w:rsidDel="001F4150">
          <w:rPr>
            <w:b w:val="0"/>
            <w:noProof/>
            <w:webHidden/>
          </w:rPr>
        </w:r>
        <w:r w:rsidR="00804774" w:rsidDel="001F4150">
          <w:rPr>
            <w:b w:val="0"/>
            <w:noProof/>
            <w:webHidden/>
          </w:rPr>
          <w:fldChar w:fldCharType="separate"/>
        </w:r>
        <w:r w:rsidR="0073150D" w:rsidDel="001F4150">
          <w:rPr>
            <w:b w:val="0"/>
            <w:bCs w:val="0"/>
            <w:noProof/>
            <w:webHidden/>
          </w:rPr>
          <w:delText>Error! Bookmark not defined.</w:delText>
        </w:r>
        <w:r w:rsidR="00804774" w:rsidDel="001F4150">
          <w:rPr>
            <w:b w:val="0"/>
            <w:noProof/>
            <w:webHidden/>
          </w:rPr>
          <w:fldChar w:fldCharType="end"/>
        </w:r>
        <w:r w:rsidDel="001F4150">
          <w:rPr>
            <w:b w:val="0"/>
            <w:noProof/>
          </w:rPr>
          <w:fldChar w:fldCharType="end"/>
        </w:r>
      </w:del>
    </w:p>
    <w:p w14:paraId="34C4F78D" w14:textId="7FD0B7D5" w:rsidR="00804774" w:rsidDel="001F4150" w:rsidRDefault="00D84426">
      <w:pPr>
        <w:pStyle w:val="TOCHeading"/>
        <w:framePr w:wrap="notBeside"/>
        <w:ind w:firstLine="0"/>
        <w:rPr>
          <w:del w:id="84" w:author="Jonathan Arndt" w:date="2021-04-22T16:12:00Z"/>
          <w:rFonts w:eastAsiaTheme="minorEastAsia"/>
          <w:b w:val="0"/>
          <w:bCs w:val="0"/>
          <w:noProof/>
          <w:sz w:val="22"/>
          <w:szCs w:val="22"/>
        </w:rPr>
        <w:pPrChange w:id="85" w:author="Jonathan Arndt" w:date="2021-04-22T21:37:00Z">
          <w:pPr>
            <w:pStyle w:val="TOC1"/>
            <w:tabs>
              <w:tab w:val="right" w:leader="dot" w:pos="10070"/>
            </w:tabs>
          </w:pPr>
        </w:pPrChange>
      </w:pPr>
      <w:del w:id="86" w:author="Jonathan Arndt" w:date="2021-04-22T16:12:00Z">
        <w:r w:rsidDel="001F4150">
          <w:rPr>
            <w:iCs/>
          </w:rPr>
          <w:fldChar w:fldCharType="begin"/>
        </w:r>
        <w:r w:rsidDel="001F4150">
          <w:delInstrText xml:space="preserve"> HYPERLINK \l "_Toc67427803" </w:delInstrText>
        </w:r>
        <w:r w:rsidDel="001F4150">
          <w:rPr>
            <w:iCs/>
          </w:rPr>
          <w:fldChar w:fldCharType="separate"/>
        </w:r>
        <w:r w:rsidR="00804774" w:rsidRPr="00D85079" w:rsidDel="001F4150">
          <w:rPr>
            <w:rStyle w:val="Hyperlink"/>
            <w:rFonts w:eastAsia="Calibri"/>
            <w:noProof/>
          </w:rPr>
          <w:delText>Script Execution &gt; Unattended</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_Toc67427803 \h </w:delInstrText>
        </w:r>
        <w:r w:rsidR="00804774" w:rsidDel="001F4150">
          <w:rPr>
            <w:iCs/>
            <w:noProof/>
            <w:webHidden/>
          </w:rPr>
        </w:r>
        <w:r w:rsidR="00804774" w:rsidDel="001F4150">
          <w:rPr>
            <w:iCs/>
            <w:noProof/>
            <w:webHidden/>
          </w:rPr>
          <w:fldChar w:fldCharType="separate"/>
        </w:r>
        <w:r w:rsidR="0073150D" w:rsidDel="001F4150">
          <w:rPr>
            <w:noProof/>
            <w:webHidden/>
          </w:rPr>
          <w:delText>19</w:delText>
        </w:r>
        <w:r w:rsidR="00804774" w:rsidDel="001F4150">
          <w:rPr>
            <w:iCs/>
            <w:noProof/>
            <w:webHidden/>
          </w:rPr>
          <w:fldChar w:fldCharType="end"/>
        </w:r>
        <w:r w:rsidDel="001F4150">
          <w:rPr>
            <w:iCs/>
            <w:noProof/>
          </w:rPr>
          <w:fldChar w:fldCharType="end"/>
        </w:r>
      </w:del>
    </w:p>
    <w:p w14:paraId="0359A1FC" w14:textId="03286ACE" w:rsidR="00804774" w:rsidDel="001F4150" w:rsidRDefault="00D84426">
      <w:pPr>
        <w:pStyle w:val="TOCHeading"/>
        <w:framePr w:wrap="notBeside"/>
        <w:ind w:firstLine="0"/>
        <w:rPr>
          <w:del w:id="87" w:author="Jonathan Arndt" w:date="2021-04-22T16:12:00Z"/>
          <w:rFonts w:eastAsiaTheme="minorEastAsia"/>
          <w:bCs w:val="0"/>
          <w:noProof/>
        </w:rPr>
        <w:pPrChange w:id="88" w:author="Jonathan Arndt" w:date="2021-04-22T21:37:00Z">
          <w:pPr>
            <w:pStyle w:val="TOC2"/>
            <w:tabs>
              <w:tab w:val="right" w:leader="dot" w:pos="10070"/>
            </w:tabs>
          </w:pPr>
        </w:pPrChange>
      </w:pPr>
      <w:del w:id="89" w:author="Jonathan Arndt" w:date="2021-04-22T16:12:00Z">
        <w:r w:rsidDel="001F4150">
          <w:rPr>
            <w:b w:val="0"/>
          </w:rPr>
          <w:fldChar w:fldCharType="begin"/>
        </w:r>
        <w:r w:rsidDel="001F4150">
          <w:delInstrText xml:space="preserve"> HYPERLINK \l "_Toc67427804" </w:delInstrText>
        </w:r>
        <w:r w:rsidDel="001F4150">
          <w:rPr>
            <w:b w:val="0"/>
          </w:rPr>
          <w:fldChar w:fldCharType="separate"/>
        </w:r>
        <w:r w:rsidR="00804774" w:rsidRPr="00D85079" w:rsidDel="001F4150">
          <w:rPr>
            <w:rStyle w:val="Hyperlink"/>
            <w:noProof/>
          </w:rPr>
          <w:delText>How to Connect to a Device</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_Toc67427804 \h </w:delInstrText>
        </w:r>
        <w:r w:rsidR="00804774" w:rsidDel="001F4150">
          <w:rPr>
            <w:b w:val="0"/>
            <w:noProof/>
            <w:webHidden/>
          </w:rPr>
        </w:r>
        <w:r w:rsidR="00804774" w:rsidDel="001F4150">
          <w:rPr>
            <w:b w:val="0"/>
            <w:noProof/>
            <w:webHidden/>
          </w:rPr>
          <w:fldChar w:fldCharType="separate"/>
        </w:r>
        <w:r w:rsidR="0073150D" w:rsidDel="001F4150">
          <w:rPr>
            <w:noProof/>
            <w:webHidden/>
          </w:rPr>
          <w:delText>19</w:delText>
        </w:r>
        <w:r w:rsidR="00804774" w:rsidDel="001F4150">
          <w:rPr>
            <w:b w:val="0"/>
            <w:noProof/>
            <w:webHidden/>
          </w:rPr>
          <w:fldChar w:fldCharType="end"/>
        </w:r>
        <w:r w:rsidDel="001F4150">
          <w:rPr>
            <w:b w:val="0"/>
            <w:noProof/>
          </w:rPr>
          <w:fldChar w:fldCharType="end"/>
        </w:r>
      </w:del>
    </w:p>
    <w:p w14:paraId="20A7F825" w14:textId="77A59FB0" w:rsidR="00804774" w:rsidDel="001F4150" w:rsidRDefault="00D84426">
      <w:pPr>
        <w:pStyle w:val="TOCHeading"/>
        <w:framePr w:wrap="notBeside"/>
        <w:ind w:firstLine="0"/>
        <w:rPr>
          <w:del w:id="90" w:author="Jonathan Arndt" w:date="2021-04-22T16:12:00Z"/>
          <w:rFonts w:eastAsiaTheme="minorEastAsia"/>
          <w:b w:val="0"/>
          <w:bCs w:val="0"/>
          <w:noProof/>
          <w:sz w:val="22"/>
          <w:szCs w:val="22"/>
        </w:rPr>
        <w:pPrChange w:id="91" w:author="Jonathan Arndt" w:date="2021-04-22T21:37:00Z">
          <w:pPr>
            <w:pStyle w:val="TOC1"/>
            <w:tabs>
              <w:tab w:val="right" w:leader="dot" w:pos="10070"/>
            </w:tabs>
          </w:pPr>
        </w:pPrChange>
      </w:pPr>
      <w:del w:id="92" w:author="Jonathan Arndt" w:date="2021-04-22T16:12:00Z">
        <w:r w:rsidDel="001F4150">
          <w:rPr>
            <w:iCs/>
          </w:rPr>
          <w:fldChar w:fldCharType="begin"/>
        </w:r>
        <w:r w:rsidDel="001F4150">
          <w:delInstrText xml:space="preserve"> HYPERLINK \l "_Toc67427805" </w:delInstrText>
        </w:r>
        <w:r w:rsidDel="001F4150">
          <w:rPr>
            <w:iCs/>
          </w:rPr>
          <w:fldChar w:fldCharType="separate"/>
        </w:r>
        <w:r w:rsidR="00804774" w:rsidRPr="00D85079" w:rsidDel="001F4150">
          <w:rPr>
            <w:rStyle w:val="Hyperlink"/>
            <w:noProof/>
          </w:rPr>
          <w:delText>Notices</w:delText>
        </w:r>
        <w:r w:rsidR="00804774" w:rsidDel="001F4150">
          <w:rPr>
            <w:noProof/>
            <w:webHidden/>
          </w:rPr>
          <w:tab/>
        </w:r>
        <w:r w:rsidR="00804774" w:rsidDel="001F4150">
          <w:rPr>
            <w:iCs/>
            <w:noProof/>
            <w:webHidden/>
          </w:rPr>
          <w:fldChar w:fldCharType="begin"/>
        </w:r>
        <w:r w:rsidR="00804774" w:rsidDel="001F4150">
          <w:rPr>
            <w:noProof/>
            <w:webHidden/>
          </w:rPr>
          <w:delInstrText xml:space="preserve"> PAGEREF _Toc67427805 \h </w:delInstrText>
        </w:r>
        <w:r w:rsidR="00804774" w:rsidDel="001F4150">
          <w:rPr>
            <w:iCs/>
            <w:noProof/>
            <w:webHidden/>
          </w:rPr>
        </w:r>
        <w:r w:rsidR="00804774" w:rsidDel="001F4150">
          <w:rPr>
            <w:iCs/>
            <w:noProof/>
            <w:webHidden/>
          </w:rPr>
          <w:fldChar w:fldCharType="separate"/>
        </w:r>
        <w:r w:rsidR="0073150D" w:rsidDel="001F4150">
          <w:rPr>
            <w:noProof/>
            <w:webHidden/>
          </w:rPr>
          <w:delText>20</w:delText>
        </w:r>
        <w:r w:rsidR="00804774" w:rsidDel="001F4150">
          <w:rPr>
            <w:iCs/>
            <w:noProof/>
            <w:webHidden/>
          </w:rPr>
          <w:fldChar w:fldCharType="end"/>
        </w:r>
        <w:r w:rsidDel="001F4150">
          <w:rPr>
            <w:iCs/>
            <w:noProof/>
          </w:rPr>
          <w:fldChar w:fldCharType="end"/>
        </w:r>
      </w:del>
    </w:p>
    <w:p w14:paraId="66E774BD" w14:textId="147DE4E0" w:rsidR="00804774" w:rsidDel="001F4150" w:rsidRDefault="00D84426">
      <w:pPr>
        <w:pStyle w:val="TOCHeading"/>
        <w:framePr w:wrap="notBeside"/>
        <w:ind w:firstLine="0"/>
        <w:rPr>
          <w:del w:id="93" w:author="Jonathan Arndt" w:date="2021-04-22T16:12:00Z"/>
          <w:rFonts w:eastAsiaTheme="minorEastAsia"/>
          <w:bCs w:val="0"/>
          <w:noProof/>
        </w:rPr>
        <w:pPrChange w:id="94" w:author="Jonathan Arndt" w:date="2021-04-22T21:37:00Z">
          <w:pPr>
            <w:pStyle w:val="TOC2"/>
            <w:tabs>
              <w:tab w:val="right" w:leader="dot" w:pos="10070"/>
            </w:tabs>
          </w:pPr>
        </w:pPrChange>
      </w:pPr>
      <w:del w:id="95" w:author="Jonathan Arndt" w:date="2021-04-22T16:12:00Z">
        <w:r w:rsidDel="001F4150">
          <w:rPr>
            <w:b w:val="0"/>
          </w:rPr>
          <w:fldChar w:fldCharType="begin"/>
        </w:r>
        <w:r w:rsidDel="001F4150">
          <w:delInstrText xml:space="preserve"> HYPERLINK \l "_Toc67427806" </w:delInstrText>
        </w:r>
        <w:r w:rsidDel="001F4150">
          <w:rPr>
            <w:b w:val="0"/>
          </w:rPr>
          <w:fldChar w:fldCharType="separate"/>
        </w:r>
        <w:r w:rsidR="00804774" w:rsidRPr="00D85079" w:rsidDel="001F4150">
          <w:rPr>
            <w:rStyle w:val="Hyperlink"/>
            <w:noProof/>
            <w:shd w:val="clear" w:color="auto" w:fill="FFFFFF"/>
          </w:rPr>
          <w:delText>Notice of Ownership and Copyright</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_Toc67427806 \h </w:delInstrText>
        </w:r>
        <w:r w:rsidR="00804774" w:rsidDel="001F4150">
          <w:rPr>
            <w:b w:val="0"/>
            <w:noProof/>
            <w:webHidden/>
          </w:rPr>
        </w:r>
        <w:r w:rsidR="00804774" w:rsidDel="001F4150">
          <w:rPr>
            <w:b w:val="0"/>
            <w:noProof/>
            <w:webHidden/>
          </w:rPr>
          <w:fldChar w:fldCharType="separate"/>
        </w:r>
        <w:r w:rsidR="0073150D" w:rsidDel="001F4150">
          <w:rPr>
            <w:noProof/>
            <w:webHidden/>
          </w:rPr>
          <w:delText>20</w:delText>
        </w:r>
        <w:r w:rsidR="00804774" w:rsidDel="001F4150">
          <w:rPr>
            <w:b w:val="0"/>
            <w:noProof/>
            <w:webHidden/>
          </w:rPr>
          <w:fldChar w:fldCharType="end"/>
        </w:r>
        <w:r w:rsidDel="001F4150">
          <w:rPr>
            <w:b w:val="0"/>
            <w:noProof/>
          </w:rPr>
          <w:fldChar w:fldCharType="end"/>
        </w:r>
      </w:del>
    </w:p>
    <w:p w14:paraId="58765392" w14:textId="1A7249AC" w:rsidR="00804774" w:rsidDel="001F4150" w:rsidRDefault="00D84426">
      <w:pPr>
        <w:pStyle w:val="TOCHeading"/>
        <w:framePr w:wrap="notBeside"/>
        <w:ind w:firstLine="0"/>
        <w:rPr>
          <w:del w:id="96" w:author="Jonathan Arndt" w:date="2021-04-22T16:12:00Z"/>
          <w:rFonts w:eastAsiaTheme="minorEastAsia"/>
          <w:bCs w:val="0"/>
          <w:noProof/>
        </w:rPr>
        <w:pPrChange w:id="97" w:author="Jonathan Arndt" w:date="2021-04-22T21:37:00Z">
          <w:pPr>
            <w:pStyle w:val="TOC2"/>
            <w:tabs>
              <w:tab w:val="right" w:leader="dot" w:pos="10070"/>
            </w:tabs>
          </w:pPr>
        </w:pPrChange>
      </w:pPr>
      <w:del w:id="98" w:author="Jonathan Arndt" w:date="2021-04-22T16:12:00Z">
        <w:r w:rsidDel="001F4150">
          <w:rPr>
            <w:b w:val="0"/>
          </w:rPr>
          <w:fldChar w:fldCharType="begin"/>
        </w:r>
        <w:r w:rsidDel="001F4150">
          <w:delInstrText xml:space="preserve"> HYPERLINK \l "_Toc67427807" </w:delInstrText>
        </w:r>
        <w:r w:rsidDel="001F4150">
          <w:rPr>
            <w:b w:val="0"/>
          </w:rPr>
          <w:fldChar w:fldCharType="separate"/>
        </w:r>
        <w:r w:rsidR="00804774" w:rsidRPr="00D85079" w:rsidDel="001F4150">
          <w:rPr>
            <w:rStyle w:val="Hyperlink"/>
            <w:noProof/>
          </w:rPr>
          <w:delTex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_Toc67427807 \h </w:delInstrText>
        </w:r>
        <w:r w:rsidR="00804774" w:rsidDel="001F4150">
          <w:rPr>
            <w:b w:val="0"/>
            <w:noProof/>
            <w:webHidden/>
          </w:rPr>
        </w:r>
        <w:r w:rsidR="00804774" w:rsidDel="001F4150">
          <w:rPr>
            <w:b w:val="0"/>
            <w:noProof/>
            <w:webHidden/>
          </w:rPr>
          <w:fldChar w:fldCharType="separate"/>
        </w:r>
        <w:r w:rsidR="0073150D" w:rsidDel="001F4150">
          <w:rPr>
            <w:noProof/>
            <w:webHidden/>
          </w:rPr>
          <w:delText>20</w:delText>
        </w:r>
        <w:r w:rsidR="00804774" w:rsidDel="001F4150">
          <w:rPr>
            <w:b w:val="0"/>
            <w:noProof/>
            <w:webHidden/>
          </w:rPr>
          <w:fldChar w:fldCharType="end"/>
        </w:r>
        <w:r w:rsidDel="001F4150">
          <w:rPr>
            <w:b w:val="0"/>
            <w:noProof/>
          </w:rPr>
          <w:fldChar w:fldCharType="end"/>
        </w:r>
      </w:del>
    </w:p>
    <w:p w14:paraId="4E70EADE" w14:textId="20364D92" w:rsidR="00804774" w:rsidDel="001F4150" w:rsidRDefault="00D84426">
      <w:pPr>
        <w:pStyle w:val="TOCHeading"/>
        <w:framePr w:wrap="notBeside"/>
        <w:ind w:firstLine="0"/>
        <w:rPr>
          <w:del w:id="99" w:author="Jonathan Arndt" w:date="2021-04-22T16:12:00Z"/>
          <w:rFonts w:eastAsiaTheme="minorEastAsia"/>
          <w:bCs w:val="0"/>
          <w:noProof/>
        </w:rPr>
        <w:pPrChange w:id="100" w:author="Jonathan Arndt" w:date="2021-04-22T21:37:00Z">
          <w:pPr>
            <w:pStyle w:val="TOC2"/>
            <w:tabs>
              <w:tab w:val="right" w:leader="dot" w:pos="10070"/>
            </w:tabs>
          </w:pPr>
        </w:pPrChange>
      </w:pPr>
      <w:del w:id="101" w:author="Jonathan Arndt" w:date="2021-04-22T16:12:00Z">
        <w:r w:rsidDel="001F4150">
          <w:rPr>
            <w:b w:val="0"/>
          </w:rPr>
          <w:fldChar w:fldCharType="begin"/>
        </w:r>
        <w:r w:rsidDel="001F4150">
          <w:delInstrText xml:space="preserve"> HYPERLINK \l "_Toc67427808" </w:delInstrText>
        </w:r>
        <w:r w:rsidDel="001F4150">
          <w:rPr>
            <w:b w:val="0"/>
          </w:rPr>
          <w:fldChar w:fldCharType="separate"/>
        </w:r>
        <w:r w:rsidR="00804774" w:rsidRPr="00D85079" w:rsidDel="001F4150">
          <w:rPr>
            <w:rStyle w:val="Hyperlink"/>
            <w:noProof/>
          </w:rPr>
          <w:delText>Notice of Confidentiality</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_Toc67427808 \h </w:delInstrText>
        </w:r>
        <w:r w:rsidR="00804774" w:rsidDel="001F4150">
          <w:rPr>
            <w:b w:val="0"/>
            <w:noProof/>
            <w:webHidden/>
          </w:rPr>
        </w:r>
        <w:r w:rsidR="00804774" w:rsidDel="001F4150">
          <w:rPr>
            <w:b w:val="0"/>
            <w:noProof/>
            <w:webHidden/>
          </w:rPr>
          <w:fldChar w:fldCharType="separate"/>
        </w:r>
        <w:r w:rsidR="0073150D" w:rsidDel="001F4150">
          <w:rPr>
            <w:noProof/>
            <w:webHidden/>
          </w:rPr>
          <w:delText>20</w:delText>
        </w:r>
        <w:r w:rsidR="00804774" w:rsidDel="001F4150">
          <w:rPr>
            <w:b w:val="0"/>
            <w:noProof/>
            <w:webHidden/>
          </w:rPr>
          <w:fldChar w:fldCharType="end"/>
        </w:r>
        <w:r w:rsidDel="001F4150">
          <w:rPr>
            <w:b w:val="0"/>
            <w:noProof/>
          </w:rPr>
          <w:fldChar w:fldCharType="end"/>
        </w:r>
      </w:del>
    </w:p>
    <w:p w14:paraId="5CEF36E4" w14:textId="5D179B2F" w:rsidR="00804774" w:rsidDel="001F4150" w:rsidRDefault="00D84426">
      <w:pPr>
        <w:pStyle w:val="TOCHeading"/>
        <w:framePr w:wrap="notBeside"/>
        <w:ind w:firstLine="0"/>
        <w:rPr>
          <w:del w:id="102" w:author="Jonathan Arndt" w:date="2021-04-22T16:12:00Z"/>
          <w:rFonts w:eastAsiaTheme="minorEastAsia"/>
          <w:bCs w:val="0"/>
          <w:noProof/>
        </w:rPr>
        <w:pPrChange w:id="103" w:author="Jonathan Arndt" w:date="2021-04-22T21:37:00Z">
          <w:pPr>
            <w:pStyle w:val="TOC2"/>
            <w:tabs>
              <w:tab w:val="right" w:leader="dot" w:pos="10070"/>
            </w:tabs>
          </w:pPr>
        </w:pPrChange>
      </w:pPr>
      <w:del w:id="104" w:author="Jonathan Arndt" w:date="2021-04-22T16:12:00Z">
        <w:r w:rsidDel="001F4150">
          <w:rPr>
            <w:b w:val="0"/>
          </w:rPr>
          <w:fldChar w:fldCharType="begin"/>
        </w:r>
        <w:r w:rsidDel="001F4150">
          <w:delInstrText xml:space="preserve"> HYPERLINK \l "_Toc67427809" </w:delInstrText>
        </w:r>
        <w:r w:rsidDel="001F4150">
          <w:rPr>
            <w:b w:val="0"/>
          </w:rPr>
          <w:fldChar w:fldCharType="separate"/>
        </w:r>
        <w:r w:rsidR="00804774" w:rsidRPr="00D85079" w:rsidDel="001F4150">
          <w:rPr>
            <w:rStyle w:val="Hyperlink"/>
            <w:noProof/>
          </w:rPr>
          <w:delTex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_Toc67427809 \h </w:delInstrText>
        </w:r>
        <w:r w:rsidR="00804774" w:rsidDel="001F4150">
          <w:rPr>
            <w:b w:val="0"/>
            <w:noProof/>
            <w:webHidden/>
          </w:rPr>
        </w:r>
        <w:r w:rsidR="00804774" w:rsidDel="001F4150">
          <w:rPr>
            <w:b w:val="0"/>
            <w:noProof/>
            <w:webHidden/>
          </w:rPr>
          <w:fldChar w:fldCharType="separate"/>
        </w:r>
        <w:r w:rsidR="0073150D" w:rsidDel="001F4150">
          <w:rPr>
            <w:noProof/>
            <w:webHidden/>
          </w:rPr>
          <w:delText>20</w:delText>
        </w:r>
        <w:r w:rsidR="00804774" w:rsidDel="001F4150">
          <w:rPr>
            <w:b w:val="0"/>
            <w:noProof/>
            <w:webHidden/>
          </w:rPr>
          <w:fldChar w:fldCharType="end"/>
        </w:r>
        <w:r w:rsidDel="001F4150">
          <w:rPr>
            <w:b w:val="0"/>
            <w:noProof/>
          </w:rPr>
          <w:fldChar w:fldCharType="end"/>
        </w:r>
      </w:del>
    </w:p>
    <w:p w14:paraId="6019A669" w14:textId="773AB8EC" w:rsidR="00804774" w:rsidDel="001F4150" w:rsidRDefault="00D84426">
      <w:pPr>
        <w:pStyle w:val="TOCHeading"/>
        <w:framePr w:wrap="notBeside"/>
        <w:ind w:firstLine="0"/>
        <w:rPr>
          <w:del w:id="105" w:author="Jonathan Arndt" w:date="2021-04-22T16:12:00Z"/>
          <w:rFonts w:eastAsiaTheme="minorEastAsia"/>
          <w:bCs w:val="0"/>
          <w:noProof/>
        </w:rPr>
        <w:pPrChange w:id="106" w:author="Jonathan Arndt" w:date="2021-04-22T21:37:00Z">
          <w:pPr>
            <w:pStyle w:val="TOC2"/>
            <w:tabs>
              <w:tab w:val="right" w:leader="dot" w:pos="10070"/>
            </w:tabs>
          </w:pPr>
        </w:pPrChange>
      </w:pPr>
      <w:del w:id="107" w:author="Jonathan Arndt" w:date="2021-04-22T16:12:00Z">
        <w:r w:rsidDel="001F4150">
          <w:rPr>
            <w:b w:val="0"/>
          </w:rPr>
          <w:fldChar w:fldCharType="begin"/>
        </w:r>
        <w:r w:rsidDel="001F4150">
          <w:delInstrText xml:space="preserve"> HYPERLINK \l "_Toc67427810" </w:delInstrText>
        </w:r>
        <w:r w:rsidDel="001F4150">
          <w:rPr>
            <w:b w:val="0"/>
          </w:rPr>
          <w:fldChar w:fldCharType="separate"/>
        </w:r>
        <w:r w:rsidR="00804774" w:rsidRPr="00D85079" w:rsidDel="001F4150">
          <w:rPr>
            <w:rStyle w:val="Hyperlink"/>
            <w:noProof/>
          </w:rPr>
          <w:delText>Notice of Trademark and Servicemark</w:delText>
        </w:r>
        <w:r w:rsidR="00804774" w:rsidDel="001F4150">
          <w:rPr>
            <w:noProof/>
            <w:webHidden/>
          </w:rPr>
          <w:tab/>
        </w:r>
        <w:r w:rsidR="00804774" w:rsidDel="001F4150">
          <w:rPr>
            <w:b w:val="0"/>
            <w:noProof/>
            <w:webHidden/>
          </w:rPr>
          <w:fldChar w:fldCharType="begin"/>
        </w:r>
        <w:r w:rsidR="00804774" w:rsidDel="001F4150">
          <w:rPr>
            <w:noProof/>
            <w:webHidden/>
          </w:rPr>
          <w:delInstrText xml:space="preserve"> PAGEREF _Toc67427810 \h </w:delInstrText>
        </w:r>
        <w:r w:rsidR="00804774" w:rsidDel="001F4150">
          <w:rPr>
            <w:b w:val="0"/>
            <w:noProof/>
            <w:webHidden/>
          </w:rPr>
        </w:r>
        <w:r w:rsidR="00804774" w:rsidDel="001F4150">
          <w:rPr>
            <w:b w:val="0"/>
            <w:noProof/>
            <w:webHidden/>
          </w:rPr>
          <w:fldChar w:fldCharType="separate"/>
        </w:r>
        <w:r w:rsidR="0073150D" w:rsidDel="001F4150">
          <w:rPr>
            <w:noProof/>
            <w:webHidden/>
          </w:rPr>
          <w:delText>20</w:delText>
        </w:r>
        <w:r w:rsidR="00804774" w:rsidDel="001F4150">
          <w:rPr>
            <w:b w:val="0"/>
            <w:noProof/>
            <w:webHidden/>
          </w:rPr>
          <w:fldChar w:fldCharType="end"/>
        </w:r>
        <w:r w:rsidDel="001F4150">
          <w:rPr>
            <w:b w:val="0"/>
            <w:noProof/>
          </w:rPr>
          <w:fldChar w:fldCharType="end"/>
        </w:r>
      </w:del>
    </w:p>
    <w:p w14:paraId="134429B6" w14:textId="22D52AED" w:rsidR="00403B4F" w:rsidRPr="00113974" w:rsidRDefault="00A603C4">
      <w:pPr>
        <w:pPrChange w:id="108" w:author="Jonathan Arndt" w:date="2021-04-22T21:42:00Z">
          <w:pPr>
            <w:widowControl w:val="0"/>
          </w:pPr>
        </w:pPrChange>
      </w:pPr>
      <w:del w:id="109" w:author="Jonathan Arndt" w:date="2021-04-22T16:12:00Z">
        <w:r w:rsidDel="001F4150">
          <w:fldChar w:fldCharType="end"/>
        </w:r>
      </w:del>
    </w:p>
    <w:p w14:paraId="0351D047" w14:textId="3289AF1E" w:rsidR="00034B21" w:rsidRPr="00531DC3" w:rsidRDefault="00034B21" w:rsidP="00490CD8">
      <w:pPr>
        <w:pStyle w:val="Heading1"/>
        <w:framePr w:wrap="notBeside"/>
        <w:widowControl w:val="0"/>
        <w:rPr>
          <w:b/>
          <w:color w:val="005294"/>
          <w:sz w:val="28"/>
          <w:szCs w:val="26"/>
        </w:rPr>
      </w:pPr>
      <w:bookmarkStart w:id="110" w:name="_Toc457469001"/>
      <w:bookmarkStart w:id="111" w:name="_Toc70019833"/>
      <w:bookmarkStart w:id="112" w:name="_Toc70083754"/>
      <w:bookmarkEnd w:id="15"/>
      <w:r>
        <w:lastRenderedPageBreak/>
        <w:t>Synopsis</w:t>
      </w:r>
      <w:bookmarkEnd w:id="110"/>
      <w:bookmarkEnd w:id="111"/>
      <w:bookmarkEnd w:id="112"/>
    </w:p>
    <w:p w14:paraId="74AFE22C" w14:textId="3F415C31" w:rsidR="00034B21" w:rsidRDefault="00034B21" w:rsidP="00490CD8">
      <w:pPr>
        <w:pStyle w:val="Heading2"/>
        <w:widowControl w:val="0"/>
      </w:pPr>
      <w:bookmarkStart w:id="113" w:name="_Purpose"/>
      <w:bookmarkStart w:id="114" w:name="_Toc429740356"/>
      <w:bookmarkStart w:id="115" w:name="_Toc439866018"/>
      <w:bookmarkStart w:id="116" w:name="_Toc440384227"/>
      <w:bookmarkStart w:id="117" w:name="_Toc457469002"/>
      <w:bookmarkStart w:id="118" w:name="_Toc70019834"/>
      <w:bookmarkStart w:id="119" w:name="_Toc70083755"/>
      <w:bookmarkEnd w:id="113"/>
      <w:r>
        <w:t>Purpose</w:t>
      </w:r>
      <w:bookmarkEnd w:id="114"/>
      <w:bookmarkEnd w:id="115"/>
      <w:bookmarkEnd w:id="116"/>
      <w:bookmarkEnd w:id="117"/>
      <w:bookmarkEnd w:id="118"/>
      <w:bookmarkEnd w:id="119"/>
    </w:p>
    <w:p w14:paraId="1A849C8A" w14:textId="3EBF78AF" w:rsidR="00034B21" w:rsidRDefault="00E43712" w:rsidP="00490CD8">
      <w:pPr>
        <w:widowControl w:val="0"/>
      </w:pPr>
      <w:r>
        <w:t xml:space="preserve">This documentation is written for software, </w:t>
      </w:r>
      <w:r w:rsidR="0073150D">
        <w:t>created</w:t>
      </w:r>
      <w:r>
        <w:t xml:space="preserve"> by PepperDash, for Crestron </w:t>
      </w:r>
      <w:r w:rsidR="00144612">
        <w:t>controlled s</w:t>
      </w:r>
      <w:r>
        <w:t xml:space="preserve">ystems. </w:t>
      </w:r>
      <w:r w:rsidR="00034B21">
        <w:t xml:space="preserve">The purpose of this document is to provide guidance </w:t>
      </w:r>
      <w:r w:rsidR="00482ED9">
        <w:t>o</w:t>
      </w:r>
      <w:r w:rsidR="00034B21">
        <w:t xml:space="preserve">n </w:t>
      </w:r>
      <w:r w:rsidR="00144612">
        <w:t>executing PowerShell scripts that will connect to</w:t>
      </w:r>
      <w:r w:rsidR="00482ED9">
        <w:t xml:space="preserve"> Crestron </w:t>
      </w:r>
      <w:r w:rsidR="00144612">
        <w:t>control processors and touch panels performing automated functionality detailed in this d</w:t>
      </w:r>
      <w:r w:rsidR="00A075D7">
        <w:t>ocument</w:t>
      </w:r>
      <w:r w:rsidR="00144612">
        <w:t>.</w:t>
      </w:r>
    </w:p>
    <w:p w14:paraId="73BB19D3" w14:textId="4587A20E" w:rsidR="00FA75D0" w:rsidRDefault="00FA75D0" w:rsidP="00FA75D0">
      <w:pPr>
        <w:pStyle w:val="Heading2"/>
        <w:widowControl w:val="0"/>
      </w:pPr>
      <w:bookmarkStart w:id="120" w:name="_Toc70019835"/>
      <w:bookmarkStart w:id="121" w:name="_Toc70083756"/>
      <w:r>
        <w:t>Assumptions</w:t>
      </w:r>
      <w:bookmarkEnd w:id="120"/>
      <w:bookmarkEnd w:id="121"/>
    </w:p>
    <w:p w14:paraId="6BDAB367" w14:textId="77777777" w:rsidR="00FA75D0" w:rsidRDefault="00FA75D0" w:rsidP="00FA75D0">
      <w:pPr>
        <w:widowControl w:val="0"/>
      </w:pPr>
      <w:r>
        <w:t>It is assumed that the user of this document has the following training and/or expertise:</w:t>
      </w:r>
    </w:p>
    <w:p w14:paraId="40216B15" w14:textId="12F53270" w:rsidR="00FA75D0" w:rsidRDefault="00FA75D0" w:rsidP="00FA75D0">
      <w:pPr>
        <w:pStyle w:val="ListParagraph"/>
        <w:widowControl w:val="0"/>
        <w:numPr>
          <w:ilvl w:val="0"/>
          <w:numId w:val="2"/>
        </w:numPr>
      </w:pPr>
      <w:r>
        <w:t xml:space="preserve">Familiarity with Crestron </w:t>
      </w:r>
      <w:r w:rsidR="000D2999">
        <w:t xml:space="preserve">Toolbox </w:t>
      </w:r>
      <w:r>
        <w:t>software</w:t>
      </w:r>
    </w:p>
    <w:p w14:paraId="5D15D76C" w14:textId="04292FA4" w:rsidR="00FA75D0" w:rsidRDefault="00FA75D0" w:rsidP="00FA75D0">
      <w:pPr>
        <w:pStyle w:val="ListParagraph"/>
        <w:widowControl w:val="0"/>
        <w:numPr>
          <w:ilvl w:val="0"/>
          <w:numId w:val="2"/>
        </w:numPr>
      </w:pPr>
      <w:r>
        <w:t xml:space="preserve">Basic understanding of working program and folder structure on Crestron 3-Series </w:t>
      </w:r>
      <w:r w:rsidR="0073150D">
        <w:t xml:space="preserve">or 4-Series control </w:t>
      </w:r>
      <w:r>
        <w:t>processor</w:t>
      </w:r>
      <w:r w:rsidR="000D2999">
        <w:t xml:space="preserve"> and TSW touch panels</w:t>
      </w:r>
    </w:p>
    <w:p w14:paraId="29F63F6D" w14:textId="16633F08" w:rsidR="00FA75D0" w:rsidRDefault="00FA75D0" w:rsidP="00FA75D0">
      <w:pPr>
        <w:pStyle w:val="ListParagraph"/>
        <w:widowControl w:val="0"/>
        <w:numPr>
          <w:ilvl w:val="0"/>
          <w:numId w:val="2"/>
        </w:numPr>
      </w:pPr>
      <w:r>
        <w:t xml:space="preserve">Basic understanding of how </w:t>
      </w:r>
      <w:r w:rsidR="00144612">
        <w:t>to use and run Microsoft Windows PowerShell</w:t>
      </w:r>
    </w:p>
    <w:p w14:paraId="044AE0E3" w14:textId="1071C67B" w:rsidR="00FA75D0" w:rsidRDefault="00FA75D0" w:rsidP="00FA75D0">
      <w:pPr>
        <w:pStyle w:val="Heading2"/>
        <w:widowControl w:val="0"/>
      </w:pPr>
      <w:bookmarkStart w:id="122" w:name="_Toc429740360"/>
      <w:bookmarkStart w:id="123" w:name="_Toc439866022"/>
      <w:bookmarkStart w:id="124" w:name="_Toc440384231"/>
      <w:bookmarkStart w:id="125" w:name="_Toc457469006"/>
      <w:bookmarkStart w:id="126" w:name="_Toc70019836"/>
      <w:bookmarkStart w:id="127" w:name="_Toc70083757"/>
      <w:r>
        <w:t>Required Tools</w:t>
      </w:r>
      <w:bookmarkEnd w:id="122"/>
      <w:bookmarkEnd w:id="123"/>
      <w:bookmarkEnd w:id="124"/>
      <w:bookmarkEnd w:id="125"/>
      <w:bookmarkEnd w:id="126"/>
      <w:bookmarkEnd w:id="127"/>
    </w:p>
    <w:p w14:paraId="0DFD0375" w14:textId="55D5E3E0" w:rsidR="00D2504B" w:rsidRDefault="00D2504B" w:rsidP="00FA75D0">
      <w:pPr>
        <w:pStyle w:val="ListParagraph"/>
        <w:widowControl w:val="0"/>
        <w:numPr>
          <w:ilvl w:val="0"/>
          <w:numId w:val="2"/>
        </w:numPr>
      </w:pPr>
      <w:r>
        <w:t>Windows 7 operating system or higher</w:t>
      </w:r>
    </w:p>
    <w:p w14:paraId="12687F42" w14:textId="084E260B" w:rsidR="00D2504B" w:rsidRDefault="00D2504B" w:rsidP="00FA75D0">
      <w:pPr>
        <w:pStyle w:val="ListParagraph"/>
        <w:widowControl w:val="0"/>
        <w:numPr>
          <w:ilvl w:val="0"/>
          <w:numId w:val="2"/>
        </w:numPr>
      </w:pPr>
      <w:r>
        <w:t>Windows PowerShell (32 or 64 bit</w:t>
      </w:r>
      <w:ins w:id="128" w:author="Jonathan Arndt" w:date="2021-04-22T21:04:00Z">
        <w:r w:rsidR="00AC4296">
          <w:t>)</w:t>
        </w:r>
      </w:ins>
      <w:del w:id="129" w:author="Jonathan Arndt" w:date="2021-04-22T21:04:00Z">
        <w:r w:rsidR="00D35E40" w:rsidDel="00AC4296">
          <w:delText xml:space="preserve">) </w:delText>
        </w:r>
        <w:r w:rsidDel="00AC4296">
          <w:delText>or Windows Integrated Scripting Environment (ISE 32 or 64 bit</w:delText>
        </w:r>
        <w:r w:rsidR="000D2999" w:rsidDel="00AC4296">
          <w:delText>)</w:delText>
        </w:r>
      </w:del>
      <w:r w:rsidR="00D35E40">
        <w:t xml:space="preserve">, minimum </w:t>
      </w:r>
      <w:del w:id="130" w:author="Jonathan Arndt" w:date="2021-04-22T21:04:00Z">
        <w:r w:rsidR="00D35E40" w:rsidDel="00AC4296">
          <w:delText xml:space="preserve">Windows PowerShell </w:delText>
        </w:r>
      </w:del>
      <w:r w:rsidR="00D35E40">
        <w:t xml:space="preserve">version </w:t>
      </w:r>
      <w:r w:rsidR="0073150D">
        <w:t>5</w:t>
      </w:r>
    </w:p>
    <w:p w14:paraId="78469C67" w14:textId="790938B2" w:rsidR="00D2504B" w:rsidRDefault="00D2504B" w:rsidP="00FA75D0">
      <w:pPr>
        <w:pStyle w:val="ListParagraph"/>
        <w:widowControl w:val="0"/>
        <w:numPr>
          <w:ilvl w:val="0"/>
          <w:numId w:val="2"/>
        </w:numPr>
      </w:pPr>
      <w:r>
        <w:t>Crestron PowerShell Script</w:t>
      </w:r>
      <w:r w:rsidR="000D2999">
        <w:t>ing</w:t>
      </w:r>
      <w:r>
        <w:t xml:space="preserve"> Enterprise Development Kit (EDK)</w:t>
      </w:r>
      <w:r>
        <w:br/>
      </w:r>
      <w:hyperlink r:id="rId9" w:history="1">
        <w:r w:rsidRPr="00D2504B">
          <w:rPr>
            <w:rStyle w:val="Hyperlink"/>
          </w:rPr>
          <w:t>https://sdkcon78221.crestron.com/downloads/EDK/EDK_Setup_1.0.5.3.exe</w:t>
        </w:r>
      </w:hyperlink>
    </w:p>
    <w:p w14:paraId="31FE78E5" w14:textId="5B41E950" w:rsidR="00FA75D0" w:rsidRDefault="00144612" w:rsidP="00FA75D0">
      <w:pPr>
        <w:pStyle w:val="ListParagraph"/>
        <w:widowControl w:val="0"/>
        <w:numPr>
          <w:ilvl w:val="0"/>
          <w:numId w:val="2"/>
        </w:numPr>
      </w:pPr>
      <w:r>
        <w:t xml:space="preserve">TCP/IP </w:t>
      </w:r>
      <w:r w:rsidR="00D2504B">
        <w:t>network connectivity to</w:t>
      </w:r>
      <w:r w:rsidR="00FA75D0">
        <w:t xml:space="preserve"> </w:t>
      </w:r>
      <w:r>
        <w:t xml:space="preserve">Crestron control processor </w:t>
      </w:r>
      <w:r w:rsidR="00D2504B">
        <w:t>or</w:t>
      </w:r>
      <w:r>
        <w:t xml:space="preserve"> touch panel</w:t>
      </w:r>
    </w:p>
    <w:p w14:paraId="717800FD" w14:textId="1F82AACC" w:rsidR="00E43712" w:rsidRDefault="00E43712" w:rsidP="00FA75D0">
      <w:pPr>
        <w:pStyle w:val="ListParagraph"/>
        <w:widowControl w:val="0"/>
        <w:numPr>
          <w:ilvl w:val="0"/>
          <w:numId w:val="2"/>
        </w:numPr>
      </w:pPr>
      <w:r>
        <w:t xml:space="preserve">Access to </w:t>
      </w:r>
      <w:hyperlink r:id="rId10" w:history="1">
        <w:r w:rsidRPr="00E43712">
          <w:rPr>
            <w:rStyle w:val="Hyperlink"/>
          </w:rPr>
          <w:t>PepperDash Portal</w:t>
        </w:r>
      </w:hyperlink>
    </w:p>
    <w:p w14:paraId="20A0F67B" w14:textId="3A14E490" w:rsidR="00FA75D0" w:rsidRDefault="00D2504B" w:rsidP="00144612">
      <w:pPr>
        <w:pStyle w:val="ListParagraph"/>
        <w:widowControl w:val="0"/>
        <w:numPr>
          <w:ilvl w:val="0"/>
          <w:numId w:val="2"/>
        </w:numPr>
      </w:pPr>
      <w:r>
        <w:t>PowerShell script s</w:t>
      </w:r>
      <w:r w:rsidR="00FA75D0">
        <w:t xml:space="preserve">oftware </w:t>
      </w:r>
      <w:r>
        <w:t>p</w:t>
      </w:r>
      <w:r w:rsidR="00FA75D0">
        <w:t>ackage from PepperDash</w:t>
      </w:r>
      <w:r w:rsidR="00E43712">
        <w:t xml:space="preserve"> (obtained from </w:t>
      </w:r>
      <w:hyperlink r:id="rId11" w:history="1">
        <w:r w:rsidR="00E43712" w:rsidRPr="00E43712">
          <w:rPr>
            <w:rStyle w:val="Hyperlink"/>
          </w:rPr>
          <w:t>PepperDash Portal</w:t>
        </w:r>
      </w:hyperlink>
      <w:r w:rsidR="00E43712">
        <w:t>)</w:t>
      </w:r>
    </w:p>
    <w:p w14:paraId="4E9149A5" w14:textId="64231D5E" w:rsidR="00D85B76" w:rsidRDefault="00D85B76" w:rsidP="00D85B76">
      <w:pPr>
        <w:widowControl w:val="0"/>
      </w:pPr>
    </w:p>
    <w:p w14:paraId="27611AAE" w14:textId="27313F4C" w:rsidR="00D85B76" w:rsidRDefault="00D85B76" w:rsidP="00D85B76">
      <w:pPr>
        <w:pStyle w:val="Heading2"/>
        <w:widowControl w:val="0"/>
      </w:pPr>
      <w:bookmarkStart w:id="131" w:name="_Recommended_Tools"/>
      <w:bookmarkStart w:id="132" w:name="_Toc70019837"/>
      <w:bookmarkStart w:id="133" w:name="_Toc70083758"/>
      <w:bookmarkEnd w:id="131"/>
      <w:r>
        <w:t>Recommended Tools</w:t>
      </w:r>
      <w:bookmarkEnd w:id="132"/>
      <w:bookmarkEnd w:id="133"/>
    </w:p>
    <w:p w14:paraId="27561C2E" w14:textId="6108A96D" w:rsidR="00D85B76" w:rsidRDefault="00D85B76" w:rsidP="00D85B76">
      <w:pPr>
        <w:pStyle w:val="ListParagraph"/>
        <w:numPr>
          <w:ilvl w:val="0"/>
          <w:numId w:val="2"/>
        </w:numPr>
      </w:pPr>
      <w:r>
        <w:t>Microsoft Visual Studio Code</w:t>
      </w:r>
      <w:r>
        <w:br/>
      </w:r>
      <w:hyperlink r:id="rId12" w:history="1">
        <w:r w:rsidRPr="00690852">
          <w:rPr>
            <w:rStyle w:val="Hyperlink"/>
          </w:rPr>
          <w:t>https://code.visualstudio.com/download</w:t>
        </w:r>
      </w:hyperlink>
    </w:p>
    <w:p w14:paraId="7C61A7AA" w14:textId="77777777" w:rsidR="00D85B76" w:rsidRPr="00D85B76" w:rsidRDefault="00D85B76" w:rsidP="00D85B76">
      <w:pPr>
        <w:pStyle w:val="ListParagraph"/>
        <w:numPr>
          <w:ilvl w:val="0"/>
          <w:numId w:val="0"/>
        </w:numPr>
        <w:ind w:left="720"/>
      </w:pPr>
    </w:p>
    <w:p w14:paraId="322A99F5" w14:textId="77777777" w:rsidR="00D85B76" w:rsidRDefault="00D85B76" w:rsidP="00D85B76">
      <w:pPr>
        <w:widowControl w:val="0"/>
      </w:pPr>
    </w:p>
    <w:p w14:paraId="014531BE" w14:textId="77777777" w:rsidR="00FA75D0" w:rsidRDefault="00FA75D0" w:rsidP="00490CD8">
      <w:pPr>
        <w:widowControl w:val="0"/>
      </w:pPr>
    </w:p>
    <w:p w14:paraId="4C15C088" w14:textId="64E23368" w:rsidR="00FA75D0" w:rsidRDefault="00FA75D0">
      <w:pPr>
        <w:spacing w:line="259" w:lineRule="auto"/>
      </w:pPr>
      <w:r>
        <w:br w:type="page"/>
      </w:r>
    </w:p>
    <w:p w14:paraId="64C78814" w14:textId="674326CB" w:rsidR="00FA75D0" w:rsidRDefault="00FA75D0" w:rsidP="00FA75D0">
      <w:pPr>
        <w:pStyle w:val="Heading2"/>
      </w:pPr>
      <w:bookmarkStart w:id="134" w:name="_Toc70019838"/>
      <w:bookmarkStart w:id="135" w:name="_Toc70083759"/>
      <w:r>
        <w:lastRenderedPageBreak/>
        <w:t>Software Versions</w:t>
      </w:r>
      <w:bookmarkEnd w:id="134"/>
      <w:bookmarkEnd w:id="135"/>
    </w:p>
    <w:p w14:paraId="17AF8D27" w14:textId="0349E118" w:rsidR="00034B21" w:rsidRDefault="00034B21" w:rsidP="00490CD8">
      <w:pPr>
        <w:widowControl w:val="0"/>
      </w:pPr>
    </w:p>
    <w:tbl>
      <w:tblPr>
        <w:tblStyle w:val="PepperDash"/>
        <w:tblW w:w="0" w:type="auto"/>
        <w:tblLook w:val="04A0" w:firstRow="1" w:lastRow="0" w:firstColumn="1" w:lastColumn="0" w:noHBand="0" w:noVBand="1"/>
      </w:tblPr>
      <w:tblGrid>
        <w:gridCol w:w="5220"/>
        <w:gridCol w:w="1710"/>
        <w:gridCol w:w="2070"/>
      </w:tblGrid>
      <w:tr w:rsidR="00CC1BFB" w:rsidRPr="00164FED" w14:paraId="2A7C1201" w14:textId="77777777" w:rsidTr="00A075D7">
        <w:trPr>
          <w:cnfStyle w:val="100000000000" w:firstRow="1" w:lastRow="0" w:firstColumn="0" w:lastColumn="0" w:oddVBand="0" w:evenVBand="0" w:oddHBand="0" w:evenHBand="0" w:firstRowFirstColumn="0" w:firstRowLastColumn="0" w:lastRowFirstColumn="0" w:lastRowLastColumn="0"/>
        </w:trPr>
        <w:tc>
          <w:tcPr>
            <w:tcW w:w="5220" w:type="dxa"/>
          </w:tcPr>
          <w:p w14:paraId="11DBBB1F" w14:textId="0BCB3A2F" w:rsidR="00CC1BFB" w:rsidRPr="00164FED" w:rsidRDefault="001B3B68" w:rsidP="00A075D7">
            <w:pPr>
              <w:widowControl w:val="0"/>
              <w:rPr>
                <w:b w:val="0"/>
              </w:rPr>
            </w:pPr>
            <w:r>
              <w:t>Enable Authentication (from default) Script</w:t>
            </w:r>
          </w:p>
        </w:tc>
        <w:tc>
          <w:tcPr>
            <w:tcW w:w="1710" w:type="dxa"/>
          </w:tcPr>
          <w:p w14:paraId="35A645DD" w14:textId="77777777" w:rsidR="00CC1BFB" w:rsidRPr="00164FED" w:rsidRDefault="00CC1BFB" w:rsidP="00A075D7">
            <w:pPr>
              <w:widowControl w:val="0"/>
              <w:rPr>
                <w:b w:val="0"/>
              </w:rPr>
            </w:pPr>
            <w:r>
              <w:t>Release Version</w:t>
            </w:r>
          </w:p>
        </w:tc>
        <w:tc>
          <w:tcPr>
            <w:tcW w:w="2070" w:type="dxa"/>
          </w:tcPr>
          <w:p w14:paraId="46D31291" w14:textId="77777777" w:rsidR="00CC1BFB" w:rsidRDefault="00CC1BFB" w:rsidP="00A075D7">
            <w:pPr>
              <w:widowControl w:val="0"/>
            </w:pPr>
            <w:r>
              <w:t>Release Date</w:t>
            </w:r>
          </w:p>
        </w:tc>
      </w:tr>
      <w:tr w:rsidR="00CC1BFB" w14:paraId="5F899595" w14:textId="77777777" w:rsidTr="00A075D7">
        <w:trPr>
          <w:cnfStyle w:val="000000100000" w:firstRow="0" w:lastRow="0" w:firstColumn="0" w:lastColumn="0" w:oddVBand="0" w:evenVBand="0" w:oddHBand="1" w:evenHBand="0" w:firstRowFirstColumn="0" w:firstRowLastColumn="0" w:lastRowFirstColumn="0" w:lastRowLastColumn="0"/>
        </w:trPr>
        <w:tc>
          <w:tcPr>
            <w:tcW w:w="5220" w:type="dxa"/>
          </w:tcPr>
          <w:p w14:paraId="74CB7538" w14:textId="4BE7EB25" w:rsidR="00CC1BFB" w:rsidRDefault="001B3B68" w:rsidP="00A075D7">
            <w:pPr>
              <w:widowControl w:val="0"/>
            </w:pPr>
            <w:r w:rsidRPr="001B3B68">
              <w:t>PDT.PowerShell.Authentication.ps1</w:t>
            </w:r>
          </w:p>
        </w:tc>
        <w:tc>
          <w:tcPr>
            <w:tcW w:w="1710" w:type="dxa"/>
          </w:tcPr>
          <w:p w14:paraId="3C5CE2C6" w14:textId="11A3D4C7" w:rsidR="00CC1BFB" w:rsidRDefault="00CC1BFB" w:rsidP="00A075D7">
            <w:pPr>
              <w:widowControl w:val="0"/>
            </w:pPr>
            <w:r>
              <w:t>v01.</w:t>
            </w:r>
            <w:r w:rsidR="00FF2716">
              <w:t>0</w:t>
            </w:r>
            <w:r w:rsidR="001B3B68">
              <w:t>0</w:t>
            </w:r>
          </w:p>
        </w:tc>
        <w:tc>
          <w:tcPr>
            <w:tcW w:w="2070" w:type="dxa"/>
          </w:tcPr>
          <w:p w14:paraId="5274A277" w14:textId="23C3C703" w:rsidR="00CC1BFB" w:rsidRDefault="00BA4575" w:rsidP="00A075D7">
            <w:pPr>
              <w:widowControl w:val="0"/>
            </w:pPr>
            <w:r>
              <w:t>4</w:t>
            </w:r>
            <w:r w:rsidR="00CC1BFB">
              <w:t>/</w:t>
            </w:r>
            <w:r w:rsidR="001B3B68">
              <w:t>2</w:t>
            </w:r>
            <w:r w:rsidR="00E06F26">
              <w:t>3</w:t>
            </w:r>
            <w:r w:rsidR="00CC1BFB">
              <w:t>/202</w:t>
            </w:r>
            <w:r w:rsidR="001B3B68">
              <w:t>1</w:t>
            </w:r>
          </w:p>
        </w:tc>
      </w:tr>
    </w:tbl>
    <w:p w14:paraId="0B49DC25" w14:textId="264D38AB" w:rsidR="006E18D0" w:rsidRDefault="006E18D0" w:rsidP="00A42322">
      <w:bookmarkStart w:id="136" w:name="_Toc429740357"/>
      <w:bookmarkStart w:id="137" w:name="_Toc439866019"/>
      <w:bookmarkStart w:id="138" w:name="_Toc440384228"/>
      <w:bookmarkStart w:id="139" w:name="_Toc457469003"/>
    </w:p>
    <w:tbl>
      <w:tblPr>
        <w:tblStyle w:val="PepperDash"/>
        <w:tblW w:w="0" w:type="auto"/>
        <w:tblLook w:val="04A0" w:firstRow="1" w:lastRow="0" w:firstColumn="1" w:lastColumn="0" w:noHBand="0" w:noVBand="1"/>
      </w:tblPr>
      <w:tblGrid>
        <w:gridCol w:w="5220"/>
        <w:gridCol w:w="1710"/>
        <w:gridCol w:w="2070"/>
      </w:tblGrid>
      <w:tr w:rsidR="00BA4575" w:rsidRPr="00164FED" w14:paraId="0BAE544A" w14:textId="77777777" w:rsidTr="00D84426">
        <w:trPr>
          <w:cnfStyle w:val="100000000000" w:firstRow="1" w:lastRow="0" w:firstColumn="0" w:lastColumn="0" w:oddVBand="0" w:evenVBand="0" w:oddHBand="0" w:evenHBand="0" w:firstRowFirstColumn="0" w:firstRowLastColumn="0" w:lastRowFirstColumn="0" w:lastRowLastColumn="0"/>
        </w:trPr>
        <w:tc>
          <w:tcPr>
            <w:tcW w:w="5220" w:type="dxa"/>
          </w:tcPr>
          <w:p w14:paraId="554FD7DA" w14:textId="77777777" w:rsidR="00BA4575" w:rsidRPr="00164FED" w:rsidRDefault="00BA4575" w:rsidP="00D84426">
            <w:pPr>
              <w:widowControl w:val="0"/>
              <w:rPr>
                <w:b w:val="0"/>
              </w:rPr>
            </w:pPr>
            <w:r>
              <w:t>Load file(s) to Crestron control Processor or Touch Panel</w:t>
            </w:r>
          </w:p>
        </w:tc>
        <w:tc>
          <w:tcPr>
            <w:tcW w:w="1710" w:type="dxa"/>
          </w:tcPr>
          <w:p w14:paraId="7318A07B" w14:textId="77777777" w:rsidR="00BA4575" w:rsidRPr="00164FED" w:rsidRDefault="00BA4575" w:rsidP="00D84426">
            <w:pPr>
              <w:widowControl w:val="0"/>
              <w:rPr>
                <w:b w:val="0"/>
              </w:rPr>
            </w:pPr>
            <w:r>
              <w:t>Release Version</w:t>
            </w:r>
          </w:p>
        </w:tc>
        <w:tc>
          <w:tcPr>
            <w:tcW w:w="2070" w:type="dxa"/>
          </w:tcPr>
          <w:p w14:paraId="12D18A2B" w14:textId="77777777" w:rsidR="00BA4575" w:rsidRDefault="00BA4575" w:rsidP="00D84426">
            <w:pPr>
              <w:widowControl w:val="0"/>
            </w:pPr>
            <w:r>
              <w:t>Release Date</w:t>
            </w:r>
          </w:p>
        </w:tc>
      </w:tr>
      <w:tr w:rsidR="00BA4575" w14:paraId="1E6B7A0E" w14:textId="77777777" w:rsidTr="00D84426">
        <w:trPr>
          <w:cnfStyle w:val="000000100000" w:firstRow="0" w:lastRow="0" w:firstColumn="0" w:lastColumn="0" w:oddVBand="0" w:evenVBand="0" w:oddHBand="1" w:evenHBand="0" w:firstRowFirstColumn="0" w:firstRowLastColumn="0" w:lastRowFirstColumn="0" w:lastRowLastColumn="0"/>
        </w:trPr>
        <w:tc>
          <w:tcPr>
            <w:tcW w:w="5220" w:type="dxa"/>
          </w:tcPr>
          <w:p w14:paraId="39E444FE" w14:textId="3DBAA5AF" w:rsidR="00BA4575" w:rsidRDefault="00BA4575" w:rsidP="00D84426">
            <w:pPr>
              <w:widowControl w:val="0"/>
            </w:pPr>
            <w:r w:rsidRPr="008C195B">
              <w:t>PDT.PowerShell.LoadScript.PS1</w:t>
            </w:r>
          </w:p>
        </w:tc>
        <w:tc>
          <w:tcPr>
            <w:tcW w:w="1710" w:type="dxa"/>
          </w:tcPr>
          <w:p w14:paraId="0537A143" w14:textId="77777777" w:rsidR="00BA4575" w:rsidRDefault="00BA4575" w:rsidP="00D84426">
            <w:pPr>
              <w:widowControl w:val="0"/>
            </w:pPr>
            <w:r>
              <w:t>v01.00</w:t>
            </w:r>
          </w:p>
        </w:tc>
        <w:tc>
          <w:tcPr>
            <w:tcW w:w="2070" w:type="dxa"/>
          </w:tcPr>
          <w:p w14:paraId="42324AC7" w14:textId="7AD0921A" w:rsidR="00BA4575" w:rsidRDefault="00BA4575" w:rsidP="00D84426">
            <w:pPr>
              <w:widowControl w:val="0"/>
            </w:pPr>
            <w:r>
              <w:t>4/2</w:t>
            </w:r>
            <w:r w:rsidR="00E06F26">
              <w:t>3</w:t>
            </w:r>
            <w:r>
              <w:t>/2021</w:t>
            </w:r>
          </w:p>
        </w:tc>
      </w:tr>
    </w:tbl>
    <w:p w14:paraId="52BB5C79" w14:textId="77777777" w:rsidR="00BA4575" w:rsidRDefault="00BA4575" w:rsidP="00A42322"/>
    <w:tbl>
      <w:tblPr>
        <w:tblStyle w:val="PepperDash"/>
        <w:tblW w:w="0" w:type="auto"/>
        <w:tblLook w:val="04A0" w:firstRow="1" w:lastRow="0" w:firstColumn="1" w:lastColumn="0" w:noHBand="0" w:noVBand="1"/>
      </w:tblPr>
      <w:tblGrid>
        <w:gridCol w:w="5220"/>
        <w:gridCol w:w="1710"/>
        <w:gridCol w:w="2070"/>
      </w:tblGrid>
      <w:tr w:rsidR="00BA4575" w:rsidRPr="00164FED" w14:paraId="21DBAF7A" w14:textId="77777777" w:rsidTr="00D84426">
        <w:trPr>
          <w:cnfStyle w:val="100000000000" w:firstRow="1" w:lastRow="0" w:firstColumn="0" w:lastColumn="0" w:oddVBand="0" w:evenVBand="0" w:oddHBand="0" w:evenHBand="0" w:firstRowFirstColumn="0" w:firstRowLastColumn="0" w:lastRowFirstColumn="0" w:lastRowLastColumn="0"/>
        </w:trPr>
        <w:tc>
          <w:tcPr>
            <w:tcW w:w="5220" w:type="dxa"/>
          </w:tcPr>
          <w:p w14:paraId="77883D43" w14:textId="470D40E4" w:rsidR="00BA4575" w:rsidRPr="00164FED" w:rsidRDefault="00BA4575" w:rsidP="00D84426">
            <w:pPr>
              <w:widowControl w:val="0"/>
              <w:rPr>
                <w:b w:val="0"/>
              </w:rPr>
            </w:pPr>
            <w:r>
              <w:t>Send Custom Commands to Processor or Touch Panel</w:t>
            </w:r>
          </w:p>
        </w:tc>
        <w:tc>
          <w:tcPr>
            <w:tcW w:w="1710" w:type="dxa"/>
          </w:tcPr>
          <w:p w14:paraId="40A319B1" w14:textId="77777777" w:rsidR="00BA4575" w:rsidRPr="00164FED" w:rsidRDefault="00BA4575" w:rsidP="00D84426">
            <w:pPr>
              <w:widowControl w:val="0"/>
              <w:rPr>
                <w:b w:val="0"/>
              </w:rPr>
            </w:pPr>
            <w:r>
              <w:t>Release Version</w:t>
            </w:r>
          </w:p>
        </w:tc>
        <w:tc>
          <w:tcPr>
            <w:tcW w:w="2070" w:type="dxa"/>
          </w:tcPr>
          <w:p w14:paraId="4C1D79EF" w14:textId="77777777" w:rsidR="00BA4575" w:rsidRDefault="00BA4575" w:rsidP="00D84426">
            <w:pPr>
              <w:widowControl w:val="0"/>
            </w:pPr>
            <w:r>
              <w:t>Release Date</w:t>
            </w:r>
          </w:p>
        </w:tc>
      </w:tr>
      <w:tr w:rsidR="00BA4575" w14:paraId="52B09158" w14:textId="77777777" w:rsidTr="00D84426">
        <w:trPr>
          <w:cnfStyle w:val="000000100000" w:firstRow="0" w:lastRow="0" w:firstColumn="0" w:lastColumn="0" w:oddVBand="0" w:evenVBand="0" w:oddHBand="1" w:evenHBand="0" w:firstRowFirstColumn="0" w:firstRowLastColumn="0" w:lastRowFirstColumn="0" w:lastRowLastColumn="0"/>
        </w:trPr>
        <w:tc>
          <w:tcPr>
            <w:tcW w:w="5220" w:type="dxa"/>
          </w:tcPr>
          <w:p w14:paraId="03E79325" w14:textId="4F2B6A86" w:rsidR="00BA4575" w:rsidRDefault="00BA4575" w:rsidP="00D84426">
            <w:pPr>
              <w:widowControl w:val="0"/>
            </w:pPr>
            <w:r w:rsidRPr="001B3B68">
              <w:t>PDT.PowerShell.Authentication.ps1</w:t>
            </w:r>
          </w:p>
        </w:tc>
        <w:tc>
          <w:tcPr>
            <w:tcW w:w="1710" w:type="dxa"/>
          </w:tcPr>
          <w:p w14:paraId="6604B247" w14:textId="77777777" w:rsidR="00BA4575" w:rsidRDefault="00BA4575" w:rsidP="00D84426">
            <w:pPr>
              <w:widowControl w:val="0"/>
            </w:pPr>
            <w:r>
              <w:t>v01.00</w:t>
            </w:r>
          </w:p>
        </w:tc>
        <w:tc>
          <w:tcPr>
            <w:tcW w:w="2070" w:type="dxa"/>
          </w:tcPr>
          <w:p w14:paraId="5D3844B4" w14:textId="49AB46DD" w:rsidR="00BA4575" w:rsidRDefault="00BA4575" w:rsidP="00D84426">
            <w:pPr>
              <w:widowControl w:val="0"/>
            </w:pPr>
            <w:r>
              <w:t>4/2</w:t>
            </w:r>
            <w:r w:rsidR="00E06F26">
              <w:t>3</w:t>
            </w:r>
            <w:r>
              <w:t>/2021</w:t>
            </w:r>
          </w:p>
        </w:tc>
      </w:tr>
    </w:tbl>
    <w:p w14:paraId="560E2402" w14:textId="00F52DB6" w:rsidR="00BA4575" w:rsidRPr="00980AA7" w:rsidRDefault="00BA4575" w:rsidP="00A42322"/>
    <w:p w14:paraId="4655EF66" w14:textId="122D72FE" w:rsidR="00034B21" w:rsidRDefault="00034B21" w:rsidP="00490CD8">
      <w:pPr>
        <w:pStyle w:val="Heading1"/>
        <w:framePr w:wrap="notBeside"/>
        <w:widowControl w:val="0"/>
      </w:pPr>
      <w:bookmarkStart w:id="140" w:name="_Firmware_Requirements"/>
      <w:bookmarkStart w:id="141" w:name="_Toc439866025"/>
      <w:bookmarkStart w:id="142" w:name="_Toc457469009"/>
      <w:bookmarkStart w:id="143" w:name="_Toc70019839"/>
      <w:bookmarkStart w:id="144" w:name="_Toc70083760"/>
      <w:bookmarkEnd w:id="136"/>
      <w:bookmarkEnd w:id="137"/>
      <w:bookmarkEnd w:id="138"/>
      <w:bookmarkEnd w:id="139"/>
      <w:bookmarkEnd w:id="140"/>
      <w:r>
        <w:lastRenderedPageBreak/>
        <w:t>Firmware Requirements</w:t>
      </w:r>
      <w:bookmarkEnd w:id="141"/>
      <w:bookmarkEnd w:id="142"/>
      <w:bookmarkEnd w:id="143"/>
      <w:bookmarkEnd w:id="144"/>
    </w:p>
    <w:p w14:paraId="69CE00FB" w14:textId="533E8884" w:rsidR="00034B21" w:rsidRDefault="00034B21" w:rsidP="00490CD8">
      <w:pPr>
        <w:widowControl w:val="0"/>
        <w:spacing w:line="259" w:lineRule="auto"/>
      </w:pPr>
      <w:r>
        <w:t xml:space="preserve">The following equipment must be running the required firmware. </w:t>
      </w:r>
      <w:r w:rsidR="00D2504B">
        <w:t>PepperDash PowerShell scripts assume Crestron equipment is running latest provided device firmware prior to executing scripts.</w:t>
      </w:r>
    </w:p>
    <w:tbl>
      <w:tblPr>
        <w:tblStyle w:val="PepperDash"/>
        <w:tblW w:w="10316" w:type="dxa"/>
        <w:tblLayout w:type="fixed"/>
        <w:tblLook w:val="04A0" w:firstRow="1" w:lastRow="0" w:firstColumn="1" w:lastColumn="0" w:noHBand="0" w:noVBand="1"/>
      </w:tblPr>
      <w:tblGrid>
        <w:gridCol w:w="1620"/>
        <w:gridCol w:w="1440"/>
        <w:gridCol w:w="1800"/>
        <w:gridCol w:w="1440"/>
        <w:gridCol w:w="2610"/>
        <w:gridCol w:w="1406"/>
      </w:tblGrid>
      <w:tr w:rsidR="007B28D3" w:rsidRPr="00B442CE" w14:paraId="3CB23278" w14:textId="77777777" w:rsidTr="00D2504B">
        <w:trPr>
          <w:cnfStyle w:val="100000000000" w:firstRow="1" w:lastRow="0" w:firstColumn="0" w:lastColumn="0" w:oddVBand="0" w:evenVBand="0" w:oddHBand="0" w:evenHBand="0" w:firstRowFirstColumn="0" w:firstRowLastColumn="0" w:lastRowFirstColumn="0" w:lastRowLastColumn="0"/>
          <w:trHeight w:val="106"/>
        </w:trPr>
        <w:tc>
          <w:tcPr>
            <w:tcW w:w="1620" w:type="dxa"/>
          </w:tcPr>
          <w:p w14:paraId="1F0890BA" w14:textId="77777777" w:rsidR="007B28D3" w:rsidRDefault="007B28D3" w:rsidP="00490CD8">
            <w:pPr>
              <w:widowControl w:val="0"/>
            </w:pPr>
            <w:r>
              <w:t>Manufacturer</w:t>
            </w:r>
          </w:p>
        </w:tc>
        <w:tc>
          <w:tcPr>
            <w:tcW w:w="1440" w:type="dxa"/>
          </w:tcPr>
          <w:p w14:paraId="26A4E67F" w14:textId="77777777" w:rsidR="007B28D3" w:rsidRPr="00B442CE" w:rsidRDefault="007B28D3" w:rsidP="00490CD8">
            <w:pPr>
              <w:widowControl w:val="0"/>
            </w:pPr>
            <w:r>
              <w:t>Model</w:t>
            </w:r>
          </w:p>
        </w:tc>
        <w:tc>
          <w:tcPr>
            <w:tcW w:w="1800" w:type="dxa"/>
          </w:tcPr>
          <w:p w14:paraId="1F2B4F16" w14:textId="77777777" w:rsidR="007B28D3" w:rsidRPr="00B442CE" w:rsidRDefault="007B28D3" w:rsidP="00490CD8">
            <w:pPr>
              <w:widowControl w:val="0"/>
            </w:pPr>
            <w:r>
              <w:t>Device Type</w:t>
            </w:r>
          </w:p>
        </w:tc>
        <w:tc>
          <w:tcPr>
            <w:tcW w:w="1440" w:type="dxa"/>
          </w:tcPr>
          <w:p w14:paraId="09806A17" w14:textId="09EBAF58" w:rsidR="007B28D3" w:rsidRDefault="007B28D3" w:rsidP="00490CD8">
            <w:pPr>
              <w:widowControl w:val="0"/>
            </w:pPr>
            <w:r>
              <w:t>Crestron PUF</w:t>
            </w:r>
          </w:p>
        </w:tc>
        <w:tc>
          <w:tcPr>
            <w:tcW w:w="2610" w:type="dxa"/>
          </w:tcPr>
          <w:p w14:paraId="5B85B444" w14:textId="159ED5E5" w:rsidR="007B28D3" w:rsidRPr="00B442CE" w:rsidRDefault="007B28D3" w:rsidP="00490CD8">
            <w:pPr>
              <w:widowControl w:val="0"/>
            </w:pPr>
            <w:r>
              <w:t>Firmware</w:t>
            </w:r>
          </w:p>
        </w:tc>
        <w:tc>
          <w:tcPr>
            <w:tcW w:w="1406" w:type="dxa"/>
          </w:tcPr>
          <w:p w14:paraId="3361742A" w14:textId="77777777" w:rsidR="007B28D3" w:rsidRDefault="007B28D3" w:rsidP="00490CD8">
            <w:pPr>
              <w:widowControl w:val="0"/>
            </w:pPr>
            <w:r>
              <w:t>Release Date</w:t>
            </w:r>
          </w:p>
        </w:tc>
      </w:tr>
      <w:tr w:rsidR="00D2504B" w14:paraId="2822CD0B" w14:textId="77777777" w:rsidTr="00D2504B">
        <w:trPr>
          <w:cnfStyle w:val="000000100000" w:firstRow="0" w:lastRow="0" w:firstColumn="0" w:lastColumn="0" w:oddVBand="0" w:evenVBand="0" w:oddHBand="1" w:evenHBand="0" w:firstRowFirstColumn="0" w:firstRowLastColumn="0" w:lastRowFirstColumn="0" w:lastRowLastColumn="0"/>
        </w:trPr>
        <w:tc>
          <w:tcPr>
            <w:tcW w:w="1620" w:type="dxa"/>
          </w:tcPr>
          <w:p w14:paraId="1B46FCD0" w14:textId="54282DF6" w:rsidR="00D2504B" w:rsidRDefault="00D2504B" w:rsidP="00490CD8">
            <w:pPr>
              <w:widowControl w:val="0"/>
              <w:spacing w:line="259" w:lineRule="auto"/>
            </w:pPr>
            <w:r>
              <w:t>Crestron</w:t>
            </w:r>
          </w:p>
        </w:tc>
        <w:tc>
          <w:tcPr>
            <w:tcW w:w="1440" w:type="dxa"/>
          </w:tcPr>
          <w:p w14:paraId="0D5D7B87" w14:textId="56A61227" w:rsidR="00D2504B" w:rsidRDefault="00D2504B" w:rsidP="00490CD8">
            <w:pPr>
              <w:widowControl w:val="0"/>
              <w:spacing w:line="259" w:lineRule="auto"/>
            </w:pPr>
            <w:r>
              <w:t>3-Series</w:t>
            </w:r>
          </w:p>
        </w:tc>
        <w:tc>
          <w:tcPr>
            <w:tcW w:w="1800" w:type="dxa"/>
          </w:tcPr>
          <w:p w14:paraId="565893DA" w14:textId="36713DFF" w:rsidR="00D2504B" w:rsidRDefault="008C195B" w:rsidP="00490CD8">
            <w:pPr>
              <w:widowControl w:val="0"/>
              <w:spacing w:line="259" w:lineRule="auto"/>
            </w:pPr>
            <w:r>
              <w:t>Processor</w:t>
            </w:r>
          </w:p>
        </w:tc>
        <w:tc>
          <w:tcPr>
            <w:tcW w:w="1440" w:type="dxa"/>
          </w:tcPr>
          <w:p w14:paraId="328306B0" w14:textId="2D56ED3C" w:rsidR="00D2504B" w:rsidRDefault="00D2504B" w:rsidP="00490CD8">
            <w:pPr>
              <w:widowControl w:val="0"/>
              <w:spacing w:line="259" w:lineRule="auto"/>
            </w:pPr>
            <w:r>
              <w:t>N/A</w:t>
            </w:r>
          </w:p>
        </w:tc>
        <w:tc>
          <w:tcPr>
            <w:tcW w:w="2610" w:type="dxa"/>
          </w:tcPr>
          <w:p w14:paraId="1F2CF9AC" w14:textId="4D3F61A7" w:rsidR="00D2504B" w:rsidRDefault="00D2504B" w:rsidP="00490CD8">
            <w:pPr>
              <w:widowControl w:val="0"/>
              <w:spacing w:line="259" w:lineRule="auto"/>
            </w:pPr>
            <w:r w:rsidRPr="00E43712">
              <w:t>1.</w:t>
            </w:r>
            <w:r w:rsidR="009900A1">
              <w:t>7000.0021</w:t>
            </w:r>
          </w:p>
        </w:tc>
        <w:tc>
          <w:tcPr>
            <w:tcW w:w="1406" w:type="dxa"/>
          </w:tcPr>
          <w:p w14:paraId="1B730F68" w14:textId="59F080AE" w:rsidR="00D2504B" w:rsidRDefault="009900A1" w:rsidP="00490CD8">
            <w:pPr>
              <w:widowControl w:val="0"/>
              <w:spacing w:line="259" w:lineRule="auto"/>
            </w:pPr>
            <w:r>
              <w:t>Jan</w:t>
            </w:r>
            <w:r w:rsidR="00D2504B">
              <w:t>, 202</w:t>
            </w:r>
            <w:r>
              <w:t>1</w:t>
            </w:r>
          </w:p>
        </w:tc>
      </w:tr>
      <w:tr w:rsidR="00D2504B" w14:paraId="0CD19024" w14:textId="77777777" w:rsidTr="00D2504B">
        <w:trPr>
          <w:cnfStyle w:val="000000010000" w:firstRow="0" w:lastRow="0" w:firstColumn="0" w:lastColumn="0" w:oddVBand="0" w:evenVBand="0" w:oddHBand="0" w:evenHBand="1" w:firstRowFirstColumn="0" w:firstRowLastColumn="0" w:lastRowFirstColumn="0" w:lastRowLastColumn="0"/>
        </w:trPr>
        <w:tc>
          <w:tcPr>
            <w:tcW w:w="1620" w:type="dxa"/>
          </w:tcPr>
          <w:p w14:paraId="37F70012" w14:textId="0816FDAB" w:rsidR="00D2504B" w:rsidRDefault="00D2504B" w:rsidP="00490CD8">
            <w:pPr>
              <w:widowControl w:val="0"/>
              <w:spacing w:line="259" w:lineRule="auto"/>
            </w:pPr>
            <w:r>
              <w:t>Crestron</w:t>
            </w:r>
          </w:p>
        </w:tc>
        <w:tc>
          <w:tcPr>
            <w:tcW w:w="1440" w:type="dxa"/>
          </w:tcPr>
          <w:p w14:paraId="19CA7B4C" w14:textId="5E3FE8B5" w:rsidR="00D2504B" w:rsidRDefault="00D2504B" w:rsidP="00490CD8">
            <w:pPr>
              <w:widowControl w:val="0"/>
              <w:spacing w:line="259" w:lineRule="auto"/>
            </w:pPr>
            <w:r>
              <w:t>TSW</w:t>
            </w:r>
          </w:p>
        </w:tc>
        <w:tc>
          <w:tcPr>
            <w:tcW w:w="1800" w:type="dxa"/>
          </w:tcPr>
          <w:p w14:paraId="07E8D466" w14:textId="19B03EB8" w:rsidR="00D2504B" w:rsidRDefault="00D2504B" w:rsidP="00490CD8">
            <w:pPr>
              <w:widowControl w:val="0"/>
              <w:spacing w:line="259" w:lineRule="auto"/>
            </w:pPr>
            <w:r>
              <w:t>Touch Panel</w:t>
            </w:r>
          </w:p>
        </w:tc>
        <w:tc>
          <w:tcPr>
            <w:tcW w:w="1440" w:type="dxa"/>
          </w:tcPr>
          <w:p w14:paraId="0A2912F7" w14:textId="01E2CDD2" w:rsidR="00D2504B" w:rsidRDefault="00D2504B" w:rsidP="00490CD8">
            <w:pPr>
              <w:widowControl w:val="0"/>
              <w:spacing w:line="259" w:lineRule="auto"/>
            </w:pPr>
            <w:r>
              <w:t>N/A</w:t>
            </w:r>
          </w:p>
        </w:tc>
        <w:tc>
          <w:tcPr>
            <w:tcW w:w="2610" w:type="dxa"/>
          </w:tcPr>
          <w:p w14:paraId="64C95343" w14:textId="6A4E2A7E" w:rsidR="00D2504B" w:rsidRPr="00286E25" w:rsidRDefault="00D2504B" w:rsidP="00490CD8">
            <w:pPr>
              <w:widowControl w:val="0"/>
              <w:spacing w:line="259" w:lineRule="auto"/>
              <w:rPr>
                <w:rFonts w:cstheme="majorHAnsi"/>
                <w:color w:val="auto"/>
              </w:rPr>
            </w:pPr>
            <w:r w:rsidRPr="00286E25">
              <w:rPr>
                <w:rFonts w:cstheme="majorHAnsi"/>
                <w:color w:val="auto"/>
                <w:shd w:val="clear" w:color="auto" w:fill="F9F9F9"/>
              </w:rPr>
              <w:t>3.000.0014</w:t>
            </w:r>
          </w:p>
        </w:tc>
        <w:tc>
          <w:tcPr>
            <w:tcW w:w="1406" w:type="dxa"/>
          </w:tcPr>
          <w:p w14:paraId="1A8C20C3" w14:textId="31B0D4F6" w:rsidR="00D2504B" w:rsidRDefault="00D2504B" w:rsidP="00490CD8">
            <w:pPr>
              <w:widowControl w:val="0"/>
              <w:spacing w:line="259" w:lineRule="auto"/>
            </w:pPr>
            <w:r>
              <w:t>Oct, 2020</w:t>
            </w:r>
          </w:p>
        </w:tc>
      </w:tr>
    </w:tbl>
    <w:p w14:paraId="4BC40D7C" w14:textId="77777777" w:rsidR="00034B21" w:rsidDel="0006032A" w:rsidRDefault="00034B21" w:rsidP="00490CD8">
      <w:pPr>
        <w:widowControl w:val="0"/>
        <w:rPr>
          <w:del w:id="145" w:author="Jonathan Arndt" w:date="2021-04-22T21:41:00Z"/>
        </w:rPr>
      </w:pPr>
    </w:p>
    <w:p w14:paraId="6593BBAC" w14:textId="77777777" w:rsidR="00034B21" w:rsidRPr="00113974" w:rsidDel="0006032A" w:rsidRDefault="00034B21" w:rsidP="00490CD8">
      <w:pPr>
        <w:widowControl w:val="0"/>
        <w:rPr>
          <w:del w:id="146" w:author="Jonathan Arndt" w:date="2021-04-22T21:40:00Z"/>
        </w:rPr>
      </w:pPr>
      <w:bookmarkStart w:id="147" w:name="_Networking_Requirements"/>
      <w:bookmarkStart w:id="148" w:name="_IP_Addressing/_IPID’s"/>
      <w:bookmarkEnd w:id="147"/>
      <w:bookmarkEnd w:id="148"/>
    </w:p>
    <w:p w14:paraId="23136463" w14:textId="504BD718" w:rsidR="00034B21" w:rsidRDefault="00034B21">
      <w:pPr>
        <w:widowControl w:val="0"/>
        <w:spacing w:line="259" w:lineRule="auto"/>
        <w:pPrChange w:id="149" w:author="Jonathan Arndt" w:date="2021-04-22T21:40:00Z">
          <w:pPr>
            <w:pStyle w:val="ListParagraph"/>
            <w:widowControl w:val="0"/>
            <w:numPr>
              <w:numId w:val="0"/>
            </w:numPr>
            <w:spacing w:line="259" w:lineRule="auto"/>
            <w:ind w:left="0" w:firstLine="0"/>
          </w:pPr>
        </w:pPrChange>
      </w:pPr>
    </w:p>
    <w:p w14:paraId="39FEF498" w14:textId="30828781" w:rsidR="00034B21" w:rsidRDefault="009900A1" w:rsidP="00490CD8">
      <w:pPr>
        <w:pStyle w:val="Heading1"/>
        <w:framePr w:wrap="notBeside"/>
        <w:widowControl w:val="0"/>
      </w:pPr>
      <w:bookmarkStart w:id="150" w:name="_Toc439866035"/>
      <w:bookmarkStart w:id="151" w:name="_Toc457469016"/>
      <w:bookmarkStart w:id="152" w:name="_Toc70019840"/>
      <w:bookmarkStart w:id="153" w:name="_Toc70083761"/>
      <w:r>
        <w:lastRenderedPageBreak/>
        <w:t xml:space="preserve">Pre-Script Execution </w:t>
      </w:r>
      <w:r w:rsidR="00034B21">
        <w:t>Guide</w:t>
      </w:r>
      <w:bookmarkEnd w:id="150"/>
      <w:bookmarkEnd w:id="151"/>
      <w:bookmarkEnd w:id="152"/>
      <w:bookmarkEnd w:id="153"/>
    </w:p>
    <w:p w14:paraId="6CF80F40" w14:textId="55F1CF9F" w:rsidR="008C195B" w:rsidRPr="000D6241" w:rsidRDefault="008C195B" w:rsidP="00490CD8">
      <w:pPr>
        <w:pStyle w:val="Heading2"/>
        <w:widowControl w:val="0"/>
        <w:rPr>
          <w:rStyle w:val="IntenseEmphasis"/>
        </w:rPr>
      </w:pPr>
      <w:bookmarkStart w:id="154" w:name="_Toc70019841"/>
      <w:bookmarkStart w:id="155" w:name="_Toc439866038"/>
      <w:bookmarkStart w:id="156" w:name="_Toc440384245"/>
      <w:bookmarkStart w:id="157" w:name="_Toc457469019"/>
      <w:bookmarkStart w:id="158" w:name="_Toc70083762"/>
      <w:r w:rsidRPr="000D6241">
        <w:rPr>
          <w:rStyle w:val="IntenseEmphasis"/>
        </w:rPr>
        <w:t>General Disclaimer</w:t>
      </w:r>
      <w:bookmarkEnd w:id="154"/>
      <w:bookmarkEnd w:id="158"/>
    </w:p>
    <w:p w14:paraId="38B6DECE" w14:textId="5FA3B1E1" w:rsidR="008C195B" w:rsidRPr="000D6241" w:rsidRDefault="000D6241" w:rsidP="008C195B">
      <w:pPr>
        <w:rPr>
          <w:rStyle w:val="IntenseEmphasis"/>
        </w:rPr>
      </w:pPr>
      <w:r w:rsidRPr="000D6241">
        <w:rPr>
          <w:rStyle w:val="IntenseEmphasis"/>
        </w:rPr>
        <w:t xml:space="preserve">All scripts written by PepperDash (and Crestron) require the PowerShell Execution Policy set to ‘remote signed’. This allows provided scripts </w:t>
      </w:r>
      <w:r w:rsidR="008907A0">
        <w:rPr>
          <w:rStyle w:val="IntenseEmphasis"/>
        </w:rPr>
        <w:t xml:space="preserve">to be ran </w:t>
      </w:r>
      <w:r w:rsidRPr="000D6241">
        <w:rPr>
          <w:rStyle w:val="IntenseEmphasis"/>
        </w:rPr>
        <w:t xml:space="preserve">on </w:t>
      </w:r>
      <w:r w:rsidR="008907A0">
        <w:rPr>
          <w:rStyle w:val="IntenseEmphasis"/>
        </w:rPr>
        <w:t>a</w:t>
      </w:r>
      <w:r w:rsidRPr="000D6241">
        <w:rPr>
          <w:rStyle w:val="IntenseEmphasis"/>
        </w:rPr>
        <w:t xml:space="preserve"> local machine</w:t>
      </w:r>
      <w:r w:rsidR="00900049">
        <w:rPr>
          <w:rStyle w:val="IntenseEmphasis"/>
        </w:rPr>
        <w:t xml:space="preserve"> </w:t>
      </w:r>
      <w:r w:rsidR="008907A0">
        <w:rPr>
          <w:rStyle w:val="IntenseEmphasis"/>
        </w:rPr>
        <w:t>that</w:t>
      </w:r>
      <w:r w:rsidR="00900049">
        <w:rPr>
          <w:rStyle w:val="IntenseEmphasis"/>
        </w:rPr>
        <w:t xml:space="preserve"> were </w:t>
      </w:r>
      <w:r w:rsidR="008907A0">
        <w:rPr>
          <w:rStyle w:val="IntenseEmphasis"/>
        </w:rPr>
        <w:t xml:space="preserve">originally </w:t>
      </w:r>
      <w:r w:rsidR="00900049">
        <w:rPr>
          <w:rStyle w:val="IntenseEmphasis"/>
        </w:rPr>
        <w:t>created on another machine</w:t>
      </w:r>
      <w:r w:rsidRPr="000D6241">
        <w:rPr>
          <w:rStyle w:val="IntenseEmphasis"/>
        </w:rPr>
        <w:t xml:space="preserve">. See instructions below on how to set the execution policy. Note: If you intend on utilizing PowerShell-5 for running attended scripts but later wish to utilize some other </w:t>
      </w:r>
      <w:r w:rsidR="00D02D8D">
        <w:rPr>
          <w:rStyle w:val="IntenseEmphasis"/>
        </w:rPr>
        <w:t>version</w:t>
      </w:r>
      <w:r w:rsidRPr="000D6241">
        <w:rPr>
          <w:rStyle w:val="IntenseEmphasis"/>
        </w:rPr>
        <w:t xml:space="preserve"> of PowerShell </w:t>
      </w:r>
      <w:r>
        <w:rPr>
          <w:rStyle w:val="IntenseEmphasis"/>
        </w:rPr>
        <w:t>for unattended</w:t>
      </w:r>
      <w:r w:rsidRPr="000D6241">
        <w:rPr>
          <w:rStyle w:val="IntenseEmphasis"/>
        </w:rPr>
        <w:t xml:space="preserve"> (example: PowerShell 7), you will need to set the execution policy </w:t>
      </w:r>
      <w:r>
        <w:rPr>
          <w:rStyle w:val="IntenseEmphasis"/>
        </w:rPr>
        <w:t xml:space="preserve">to ‘remote signed’ </w:t>
      </w:r>
      <w:r w:rsidRPr="000D6241">
        <w:rPr>
          <w:rStyle w:val="IntenseEmphasis"/>
        </w:rPr>
        <w:t xml:space="preserve">for both </w:t>
      </w:r>
      <w:r w:rsidR="00D02D8D">
        <w:rPr>
          <w:rStyle w:val="IntenseEmphasis"/>
        </w:rPr>
        <w:t>versions</w:t>
      </w:r>
      <w:r w:rsidRPr="000D6241">
        <w:rPr>
          <w:rStyle w:val="IntenseEmphasis"/>
        </w:rPr>
        <w:t>.</w:t>
      </w:r>
    </w:p>
    <w:p w14:paraId="1CAB8B5A" w14:textId="3D8DFA19" w:rsidR="009900A1" w:rsidRDefault="001B3B68" w:rsidP="00490CD8">
      <w:pPr>
        <w:pStyle w:val="Heading2"/>
        <w:widowControl w:val="0"/>
      </w:pPr>
      <w:bookmarkStart w:id="159" w:name="_Toc70019842"/>
      <w:bookmarkStart w:id="160" w:name="_Toc70083763"/>
      <w:r>
        <w:t>Setup an Execution Policy</w:t>
      </w:r>
      <w:bookmarkEnd w:id="159"/>
      <w:bookmarkEnd w:id="160"/>
    </w:p>
    <w:p w14:paraId="7BA9D993" w14:textId="2E74F998" w:rsidR="001B3B68" w:rsidRPr="00804774" w:rsidRDefault="00804774" w:rsidP="001B3B68">
      <w:pPr>
        <w:pStyle w:val="ListParagraph"/>
        <w:numPr>
          <w:ilvl w:val="0"/>
          <w:numId w:val="30"/>
        </w:numPr>
      </w:pPr>
      <w:r>
        <w:rPr>
          <w:noProof/>
        </w:rPr>
        <w:drawing>
          <wp:anchor distT="0" distB="0" distL="114300" distR="114300" simplePos="0" relativeHeight="251667456" behindDoc="0" locked="0" layoutInCell="1" allowOverlap="1" wp14:anchorId="2C5AEA11" wp14:editId="3128ECBD">
            <wp:simplePos x="0" y="0"/>
            <wp:positionH relativeFrom="margin">
              <wp:posOffset>-838</wp:posOffset>
            </wp:positionH>
            <wp:positionV relativeFrom="paragraph">
              <wp:posOffset>305155</wp:posOffset>
            </wp:positionV>
            <wp:extent cx="4705350" cy="2095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35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B68">
        <w:t>Open PowerShell</w:t>
      </w:r>
      <w:r w:rsidR="00D02D8D">
        <w:t xml:space="preserve"> </w:t>
      </w:r>
      <w:r w:rsidR="001B3B68" w:rsidRPr="001B3B68">
        <w:rPr>
          <w:b/>
          <w:bCs/>
        </w:rPr>
        <w:t>as an Administrator.</w:t>
      </w:r>
    </w:p>
    <w:p w14:paraId="10711005" w14:textId="289D454E" w:rsidR="00804774" w:rsidRDefault="00804774" w:rsidP="00804774"/>
    <w:p w14:paraId="4668D123" w14:textId="423D7B47" w:rsidR="0036683E" w:rsidRDefault="00804774" w:rsidP="0036683E">
      <w:pPr>
        <w:pStyle w:val="ListParagraph"/>
        <w:numPr>
          <w:ilvl w:val="0"/>
          <w:numId w:val="30"/>
        </w:numPr>
      </w:pPr>
      <w:r>
        <w:rPr>
          <w:noProof/>
        </w:rPr>
        <w:drawing>
          <wp:anchor distT="0" distB="0" distL="114300" distR="114300" simplePos="0" relativeHeight="251668480" behindDoc="0" locked="0" layoutInCell="1" allowOverlap="1" wp14:anchorId="1EE46431" wp14:editId="2280C485">
            <wp:simplePos x="0" y="0"/>
            <wp:positionH relativeFrom="margin">
              <wp:align>right</wp:align>
            </wp:positionH>
            <wp:positionV relativeFrom="paragraph">
              <wp:posOffset>503453</wp:posOffset>
            </wp:positionV>
            <wp:extent cx="6391275" cy="1838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1275" cy="1838325"/>
                    </a:xfrm>
                    <a:prstGeom prst="rect">
                      <a:avLst/>
                    </a:prstGeom>
                    <a:noFill/>
                    <a:ln>
                      <a:noFill/>
                    </a:ln>
                  </pic:spPr>
                </pic:pic>
              </a:graphicData>
            </a:graphic>
          </wp:anchor>
        </w:drawing>
      </w:r>
      <w:r w:rsidR="001B3B68">
        <w:t xml:space="preserve">Use the following command (cmdlet) to enable running remotely signed scripts (note: all </w:t>
      </w:r>
      <w:r>
        <w:t xml:space="preserve">PepperDash scripts utilize </w:t>
      </w:r>
      <w:r w:rsidR="001B3B68">
        <w:t xml:space="preserve">Crestron cmdlets </w:t>
      </w:r>
      <w:r>
        <w:t xml:space="preserve">which </w:t>
      </w:r>
      <w:r w:rsidR="001B3B68">
        <w:t>are signed): “</w:t>
      </w:r>
      <w:r w:rsidR="001B3B68" w:rsidRPr="001B3B68">
        <w:rPr>
          <w:b/>
          <w:bCs/>
        </w:rPr>
        <w:t>Set-</w:t>
      </w:r>
      <w:proofErr w:type="spellStart"/>
      <w:r w:rsidR="001B3B68" w:rsidRPr="001B3B68">
        <w:rPr>
          <w:b/>
          <w:bCs/>
        </w:rPr>
        <w:t>ExecutionPolicy</w:t>
      </w:r>
      <w:proofErr w:type="spellEnd"/>
      <w:r w:rsidR="001B3B68" w:rsidRPr="001B3B68">
        <w:t xml:space="preserve"> </w:t>
      </w:r>
      <w:proofErr w:type="spellStart"/>
      <w:r w:rsidR="001B3B68" w:rsidRPr="001B3B68">
        <w:t>RemoteSigned</w:t>
      </w:r>
      <w:proofErr w:type="spellEnd"/>
      <w:r w:rsidR="001B3B68">
        <w:t>”</w:t>
      </w:r>
      <w:r>
        <w:br/>
      </w:r>
    </w:p>
    <w:p w14:paraId="74323A70" w14:textId="4B08A84F" w:rsidR="001B3B68" w:rsidRDefault="0036683E" w:rsidP="00804774">
      <w:pPr>
        <w:pStyle w:val="ListParagraph"/>
        <w:numPr>
          <w:ilvl w:val="0"/>
          <w:numId w:val="30"/>
        </w:numPr>
      </w:pPr>
      <w:r>
        <w:t>3. Enter “Y” in the field to accept the execution policy</w:t>
      </w:r>
    </w:p>
    <w:p w14:paraId="2E65E6DC" w14:textId="76832E3C" w:rsidR="00530D4E" w:rsidRDefault="00530D4E" w:rsidP="00530D4E"/>
    <w:p w14:paraId="2191AE75" w14:textId="2D696A3A" w:rsidR="00530D4E" w:rsidRDefault="00E06F26" w:rsidP="00530D4E">
      <w:pPr>
        <w:pStyle w:val="Heading2"/>
      </w:pPr>
      <w:bookmarkStart w:id="161" w:name="_Toc70019843"/>
      <w:bookmarkStart w:id="162" w:name="_Toc70083764"/>
      <w:r>
        <w:lastRenderedPageBreak/>
        <w:t>Understanding the Fo</w:t>
      </w:r>
      <w:r w:rsidR="00530D4E">
        <w:t xml:space="preserve">lder </w:t>
      </w:r>
      <w:r>
        <w:t>S</w:t>
      </w:r>
      <w:r w:rsidR="00530D4E">
        <w:t>tructure</w:t>
      </w:r>
      <w:bookmarkEnd w:id="161"/>
      <w:bookmarkEnd w:id="162"/>
    </w:p>
    <w:p w14:paraId="401655C3" w14:textId="5B6FBB31" w:rsidR="00E06F26" w:rsidRPr="00E06F26" w:rsidRDefault="00E06F26" w:rsidP="00E06F26">
      <w:r>
        <w:rPr>
          <w:rStyle w:val="IntenseEmphasis"/>
        </w:rPr>
        <w:t>PowerShell</w:t>
      </w:r>
      <w:r w:rsidRPr="000D6241">
        <w:rPr>
          <w:rStyle w:val="IntenseEmphasis"/>
        </w:rPr>
        <w:t xml:space="preserve"> scripts </w:t>
      </w:r>
      <w:r>
        <w:rPr>
          <w:rStyle w:val="IntenseEmphasis"/>
        </w:rPr>
        <w:t>written by PepperDash require implementation of specific folder structure. Details of this structure our outlined below.</w:t>
      </w:r>
    </w:p>
    <w:p w14:paraId="51F7ADF3" w14:textId="4CF1D759" w:rsidR="00530D4E" w:rsidRDefault="00E06F26" w:rsidP="00530D4E">
      <w:pPr>
        <w:pStyle w:val="ListParagraph"/>
        <w:numPr>
          <w:ilvl w:val="0"/>
          <w:numId w:val="34"/>
        </w:numPr>
      </w:pPr>
      <w:r>
        <w:t>Extract the provided ‘PepperDash-Scripts.zip’ file from PepperDash on your desktop.</w:t>
      </w:r>
      <w:r w:rsidR="00005D0B">
        <w:t xml:space="preserve"> Extracting the provided zip file automatically provides the required folder structure.</w:t>
      </w:r>
    </w:p>
    <w:p w14:paraId="27C32C78" w14:textId="4A8F5288" w:rsidR="00530D4E" w:rsidRDefault="00530D4E" w:rsidP="00530D4E">
      <w:pPr>
        <w:pStyle w:val="ListParagraph"/>
        <w:numPr>
          <w:ilvl w:val="0"/>
          <w:numId w:val="34"/>
        </w:numPr>
      </w:pPr>
      <w:r>
        <w:t>Within the ‘PepperDash</w:t>
      </w:r>
      <w:r w:rsidR="00804774">
        <w:t>-</w:t>
      </w:r>
      <w:r>
        <w:t xml:space="preserve">Scripts’ folder </w:t>
      </w:r>
      <w:r w:rsidR="00005D0B">
        <w:t xml:space="preserve">there are three </w:t>
      </w:r>
      <w:r w:rsidR="008907A0">
        <w:t>sub-</w:t>
      </w:r>
      <w:r>
        <w:t>folder</w:t>
      </w:r>
      <w:r w:rsidR="00005D0B">
        <w:t>s:</w:t>
      </w:r>
      <w:r>
        <w:t xml:space="preserve"> </w:t>
      </w:r>
      <w:r w:rsidR="00005D0B">
        <w:t>Scripts, Bundles, and Logs.</w:t>
      </w:r>
      <w:r>
        <w:t xml:space="preserve"> </w:t>
      </w:r>
      <w:r w:rsidR="00005D0B">
        <w:t xml:space="preserve">The ‘Scripts’ folder contains the </w:t>
      </w:r>
      <w:r>
        <w:t>actual PowerShell scripts</w:t>
      </w:r>
      <w:r w:rsidR="00005D0B">
        <w:t xml:space="preserve">, the ‘Logs’ folder contains automatically generated logs entries, and the ‘Bundles’ folder contains example address books, custom command files, and is also where a firmware or PUF file would reside should the need arise to </w:t>
      </w:r>
      <w:r w:rsidR="00D06BFC">
        <w:t xml:space="preserve">script </w:t>
      </w:r>
      <w:r w:rsidR="00005D0B">
        <w:t xml:space="preserve">load </w:t>
      </w:r>
      <w:r w:rsidR="00D06BFC">
        <w:t>a</w:t>
      </w:r>
      <w:r w:rsidR="00005D0B">
        <w:t xml:space="preserve"> firmware file.</w:t>
      </w:r>
    </w:p>
    <w:p w14:paraId="050651D5" w14:textId="03F540B9" w:rsidR="00D06BFC" w:rsidRDefault="00D06BFC" w:rsidP="00530D4E">
      <w:pPr>
        <w:pStyle w:val="ListParagraph"/>
        <w:numPr>
          <w:ilvl w:val="0"/>
          <w:numId w:val="34"/>
        </w:numPr>
      </w:pPr>
      <w:r>
        <w:t xml:space="preserve">The root folder of the PepperDash-Scripts will include multiple *.BAT files. These files allow you to </w:t>
      </w:r>
      <w:r w:rsidR="00530D4E">
        <w:t xml:space="preserve">run a PepperDash script unattended </w:t>
      </w:r>
      <w:r w:rsidR="00E06F26">
        <w:t>(also known as ‘headless’)</w:t>
      </w:r>
      <w:r>
        <w:t>. Further documentation describing how to modify the *.BAT files will be covered in the document below.</w:t>
      </w:r>
    </w:p>
    <w:p w14:paraId="65B30DCF" w14:textId="6DD639D1" w:rsidR="00804774" w:rsidRDefault="00530D4E" w:rsidP="00D06BFC">
      <w:pPr>
        <w:pStyle w:val="ListParagraph"/>
        <w:numPr>
          <w:ilvl w:val="0"/>
          <w:numId w:val="34"/>
        </w:numPr>
      </w:pPr>
      <w:r>
        <w:t xml:space="preserve">Running PepperDash scripts </w:t>
      </w:r>
      <w:r w:rsidR="00E06F26">
        <w:t>unattended</w:t>
      </w:r>
      <w:r>
        <w:t xml:space="preserve"> requires the use of a JSON formatted address book file </w:t>
      </w:r>
      <w:r w:rsidR="00ED2172">
        <w:t>with the file extension of *.</w:t>
      </w:r>
      <w:proofErr w:type="spellStart"/>
      <w:r w:rsidR="00ED2172">
        <w:t>pda</w:t>
      </w:r>
      <w:proofErr w:type="spellEnd"/>
      <w:r w:rsidR="00ED2172">
        <w:t xml:space="preserve"> </w:t>
      </w:r>
      <w:r>
        <w:t>(</w:t>
      </w:r>
      <w:r w:rsidR="00005D0B">
        <w:t>E</w:t>
      </w:r>
      <w:r w:rsidR="00ED2172">
        <w:t>xa</w:t>
      </w:r>
      <w:r w:rsidR="008907A0">
        <w:t>mpl</w:t>
      </w:r>
      <w:r w:rsidR="00ED2172">
        <w:t xml:space="preserve">e: </w:t>
      </w:r>
      <w:proofErr w:type="spellStart"/>
      <w:r w:rsidRPr="00530D4E">
        <w:t>addressBook.pda</w:t>
      </w:r>
      <w:proofErr w:type="spellEnd"/>
      <w:r>
        <w:t>).</w:t>
      </w:r>
      <w:r w:rsidR="00695970">
        <w:t xml:space="preserve"> The address book file must be </w:t>
      </w:r>
      <w:r w:rsidR="00D02D8D">
        <w:t xml:space="preserve">a </w:t>
      </w:r>
      <w:r w:rsidR="00695970">
        <w:t xml:space="preserve">Java-Script-Object-Notation formatted </w:t>
      </w:r>
      <w:r w:rsidR="00D02D8D">
        <w:t>file also known as</w:t>
      </w:r>
      <w:r w:rsidR="00695970">
        <w:t xml:space="preserve"> </w:t>
      </w:r>
      <w:r w:rsidR="00695970" w:rsidRPr="00D02D8D">
        <w:t>JSON</w:t>
      </w:r>
      <w:r w:rsidR="00695970">
        <w:t xml:space="preserve">. Example address books </w:t>
      </w:r>
      <w:r w:rsidR="00D06BFC">
        <w:t>are provided.</w:t>
      </w:r>
    </w:p>
    <w:p w14:paraId="3337C124" w14:textId="3DE49868" w:rsidR="009900A1" w:rsidDel="00A50EBD" w:rsidRDefault="00005D0B" w:rsidP="00804774">
      <w:pPr>
        <w:pStyle w:val="Heading2"/>
        <w:widowControl w:val="0"/>
        <w:jc w:val="center"/>
        <w:rPr>
          <w:del w:id="163" w:author="Jonathan Arndt" w:date="2021-04-22T21:40:00Z"/>
        </w:rPr>
      </w:pPr>
      <w:bookmarkStart w:id="164" w:name="_Toc70083765"/>
      <w:r w:rsidRPr="00005D0B">
        <w:drawing>
          <wp:anchor distT="0" distB="0" distL="114300" distR="114300" simplePos="0" relativeHeight="251705344" behindDoc="0" locked="0" layoutInCell="1" allowOverlap="1" wp14:anchorId="05B7A29B" wp14:editId="2D626B57">
            <wp:simplePos x="0" y="0"/>
            <wp:positionH relativeFrom="column">
              <wp:posOffset>1829</wp:posOffset>
            </wp:positionH>
            <wp:positionV relativeFrom="paragraph">
              <wp:posOffset>224917</wp:posOffset>
            </wp:positionV>
            <wp:extent cx="4210638" cy="2676899"/>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10638" cy="2676899"/>
                    </a:xfrm>
                    <a:prstGeom prst="rect">
                      <a:avLst/>
                    </a:prstGeom>
                  </pic:spPr>
                </pic:pic>
              </a:graphicData>
            </a:graphic>
          </wp:anchor>
        </w:drawing>
      </w:r>
      <w:bookmarkEnd w:id="164"/>
    </w:p>
    <w:p w14:paraId="05C9723A" w14:textId="77777777" w:rsidR="009900A1" w:rsidDel="00A50EBD" w:rsidRDefault="009900A1" w:rsidP="00490CD8">
      <w:pPr>
        <w:pStyle w:val="Heading2"/>
        <w:widowControl w:val="0"/>
        <w:rPr>
          <w:del w:id="165" w:author="Jonathan Arndt" w:date="2021-04-22T21:40:00Z"/>
        </w:rPr>
      </w:pPr>
    </w:p>
    <w:p w14:paraId="71F9982F" w14:textId="77777777" w:rsidR="009900A1" w:rsidDel="00A50EBD" w:rsidRDefault="009900A1" w:rsidP="00490CD8">
      <w:pPr>
        <w:pStyle w:val="Heading2"/>
        <w:widowControl w:val="0"/>
        <w:rPr>
          <w:del w:id="166" w:author="Jonathan Arndt" w:date="2021-04-22T21:40:00Z"/>
        </w:rPr>
      </w:pPr>
    </w:p>
    <w:p w14:paraId="11B6B4A2" w14:textId="77777777" w:rsidR="009900A1" w:rsidDel="00A50EBD" w:rsidRDefault="009900A1" w:rsidP="00490CD8">
      <w:pPr>
        <w:pStyle w:val="Heading2"/>
        <w:widowControl w:val="0"/>
        <w:rPr>
          <w:del w:id="167" w:author="Jonathan Arndt" w:date="2021-04-22T21:40:00Z"/>
        </w:rPr>
      </w:pPr>
    </w:p>
    <w:p w14:paraId="0EB04F06" w14:textId="77777777" w:rsidR="009900A1" w:rsidDel="00A50EBD" w:rsidRDefault="009900A1" w:rsidP="00490CD8">
      <w:pPr>
        <w:pStyle w:val="Heading2"/>
        <w:widowControl w:val="0"/>
        <w:rPr>
          <w:del w:id="168" w:author="Jonathan Arndt" w:date="2021-04-22T21:40:00Z"/>
        </w:rPr>
      </w:pPr>
    </w:p>
    <w:p w14:paraId="1820341C" w14:textId="77777777" w:rsidR="009900A1" w:rsidDel="00A50EBD" w:rsidRDefault="009900A1" w:rsidP="00490CD8">
      <w:pPr>
        <w:pStyle w:val="Heading2"/>
        <w:widowControl w:val="0"/>
        <w:rPr>
          <w:del w:id="169" w:author="Jonathan Arndt" w:date="2021-04-22T21:40:00Z"/>
        </w:rPr>
      </w:pPr>
    </w:p>
    <w:p w14:paraId="78E1F538" w14:textId="77777777" w:rsidR="009900A1" w:rsidRDefault="009900A1" w:rsidP="00490CD8">
      <w:pPr>
        <w:pStyle w:val="Heading2"/>
        <w:widowControl w:val="0"/>
      </w:pPr>
    </w:p>
    <w:p w14:paraId="5C2D3F9A" w14:textId="750B655E" w:rsidR="00034B21" w:rsidRPr="003F04CC" w:rsidRDefault="00F83046" w:rsidP="00490CD8">
      <w:pPr>
        <w:pStyle w:val="Heading1"/>
        <w:framePr w:wrap="notBeside"/>
        <w:widowControl w:val="0"/>
        <w:rPr>
          <w:rFonts w:eastAsia="Calibri"/>
        </w:rPr>
      </w:pPr>
      <w:bookmarkStart w:id="170" w:name="_Toc70019844"/>
      <w:bookmarkStart w:id="171" w:name="_Toc70083766"/>
      <w:bookmarkEnd w:id="155"/>
      <w:bookmarkEnd w:id="156"/>
      <w:bookmarkEnd w:id="157"/>
      <w:r>
        <w:rPr>
          <w:rFonts w:eastAsia="Calibri"/>
        </w:rPr>
        <w:lastRenderedPageBreak/>
        <w:t>Script Execution &gt; Update Firmware</w:t>
      </w:r>
      <w:bookmarkEnd w:id="170"/>
      <w:bookmarkEnd w:id="171"/>
      <w:del w:id="172" w:author="Jonathan Arndt" w:date="2021-04-22T21:22:00Z">
        <w:r w:rsidR="00ED2172" w:rsidDel="00E327D4">
          <w:rPr>
            <w:rFonts w:eastAsia="Calibri"/>
          </w:rPr>
          <w:delText xml:space="preserve"> (Attended)</w:delText>
        </w:r>
      </w:del>
    </w:p>
    <w:p w14:paraId="4EEDD188" w14:textId="7DEF2AF3" w:rsidR="00034B21" w:rsidRDefault="00ED2172" w:rsidP="00490CD8">
      <w:pPr>
        <w:pStyle w:val="Heading2"/>
        <w:widowControl w:val="0"/>
        <w:rPr>
          <w:ins w:id="173" w:author="Jonathan Arndt" w:date="2021-04-22T21:31:00Z"/>
        </w:rPr>
      </w:pPr>
      <w:bookmarkStart w:id="174" w:name="_How_to_Connect"/>
      <w:bookmarkStart w:id="175" w:name="_Toc70019845"/>
      <w:bookmarkStart w:id="176" w:name="_Toc70083767"/>
      <w:bookmarkEnd w:id="174"/>
      <w:r>
        <w:t xml:space="preserve">Update Crestron Control Processor </w:t>
      </w:r>
      <w:r w:rsidR="00BC06AE">
        <w:t xml:space="preserve">or Touch Panel </w:t>
      </w:r>
      <w:r>
        <w:t xml:space="preserve">Firmware </w:t>
      </w:r>
      <w:r w:rsidR="00AB3037">
        <w:t>(attended)</w:t>
      </w:r>
      <w:bookmarkEnd w:id="175"/>
      <w:bookmarkEnd w:id="176"/>
    </w:p>
    <w:p w14:paraId="19DB04F8" w14:textId="77777777" w:rsidR="00880430" w:rsidRPr="000D6241" w:rsidRDefault="00880430" w:rsidP="00880430">
      <w:pPr>
        <w:pStyle w:val="Heading2"/>
        <w:widowControl w:val="0"/>
        <w:rPr>
          <w:ins w:id="177" w:author="Jonathan Arndt" w:date="2021-04-22T21:31:00Z"/>
          <w:rStyle w:val="IntenseEmphasis"/>
        </w:rPr>
      </w:pPr>
      <w:bookmarkStart w:id="178" w:name="_Toc70019846"/>
      <w:bookmarkStart w:id="179" w:name="_Toc70083768"/>
      <w:ins w:id="180" w:author="Jonathan Arndt" w:date="2021-04-22T21:31:00Z">
        <w:r w:rsidRPr="000D6241">
          <w:rPr>
            <w:rStyle w:val="IntenseEmphasis"/>
          </w:rPr>
          <w:t>General Disclaimer</w:t>
        </w:r>
        <w:bookmarkEnd w:id="178"/>
        <w:bookmarkEnd w:id="179"/>
      </w:ins>
    </w:p>
    <w:p w14:paraId="5B4FA788" w14:textId="6694E589" w:rsidR="00880430" w:rsidRPr="00880430" w:rsidRDefault="00880430">
      <w:pPr>
        <w:rPr>
          <w:i/>
          <w:iCs/>
          <w:color w:val="5B9BD5" w:themeColor="accent1"/>
          <w:rPrChange w:id="181" w:author="Jonathan Arndt" w:date="2021-04-22T21:32:00Z">
            <w:rPr/>
          </w:rPrChange>
        </w:rPr>
        <w:pPrChange w:id="182" w:author="Jonathan Arndt" w:date="2021-04-22T21:31:00Z">
          <w:pPr>
            <w:pStyle w:val="Heading2"/>
            <w:widowControl w:val="0"/>
          </w:pPr>
        </w:pPrChange>
      </w:pPr>
      <w:ins w:id="183" w:author="Jonathan Arndt" w:date="2021-04-22T21:31:00Z">
        <w:r>
          <w:rPr>
            <w:rStyle w:val="IntenseEmphasis"/>
          </w:rPr>
          <w:t>PepperDash doe</w:t>
        </w:r>
      </w:ins>
      <w:ins w:id="184" w:author="Jonathan Arndt" w:date="2021-04-22T21:32:00Z">
        <w:r>
          <w:rPr>
            <w:rStyle w:val="IntenseEmphasis"/>
          </w:rPr>
          <w:t xml:space="preserve">s not recommend updating Crestron control processor or </w:t>
        </w:r>
        <w:proofErr w:type="spellStart"/>
        <w:r>
          <w:rPr>
            <w:rStyle w:val="IntenseEmphasis"/>
          </w:rPr>
          <w:t>Touchpanel</w:t>
        </w:r>
        <w:proofErr w:type="spellEnd"/>
        <w:r>
          <w:rPr>
            <w:rStyle w:val="IntenseEmphasis"/>
          </w:rPr>
          <w:t xml:space="preserve"> firmware unattended and therefore will not be covered in this document.</w:t>
        </w:r>
      </w:ins>
    </w:p>
    <w:p w14:paraId="2EB16EE7" w14:textId="7B12524A" w:rsidR="00695970" w:rsidRDefault="00D06BFC" w:rsidP="00695970">
      <w:pPr>
        <w:pStyle w:val="ListParagraph"/>
        <w:widowControl w:val="0"/>
        <w:numPr>
          <w:ilvl w:val="0"/>
          <w:numId w:val="5"/>
        </w:numPr>
      </w:pPr>
      <w:r w:rsidRPr="00D06BFC">
        <w:drawing>
          <wp:anchor distT="0" distB="0" distL="114300" distR="114300" simplePos="0" relativeHeight="251706368" behindDoc="0" locked="0" layoutInCell="1" allowOverlap="1" wp14:anchorId="54913F11" wp14:editId="6DEA0F62">
            <wp:simplePos x="0" y="0"/>
            <wp:positionH relativeFrom="margin">
              <wp:align>left</wp:align>
            </wp:positionH>
            <wp:positionV relativeFrom="paragraph">
              <wp:posOffset>264516</wp:posOffset>
            </wp:positionV>
            <wp:extent cx="4201111" cy="2429214"/>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1111" cy="2429214"/>
                    </a:xfrm>
                    <a:prstGeom prst="rect">
                      <a:avLst/>
                    </a:prstGeom>
                  </pic:spPr>
                </pic:pic>
              </a:graphicData>
            </a:graphic>
          </wp:anchor>
        </w:drawing>
      </w:r>
      <w:r w:rsidR="00695970">
        <w:t>Place firmware PUF file in the ‘</w:t>
      </w:r>
      <w:r>
        <w:t>Bundles</w:t>
      </w:r>
      <w:r w:rsidR="00695970">
        <w:t>’ folder.</w:t>
      </w:r>
    </w:p>
    <w:p w14:paraId="4070D9AA" w14:textId="77777777" w:rsidR="00D06BFC" w:rsidRDefault="00D06BFC" w:rsidP="00D06BFC">
      <w:pPr>
        <w:pStyle w:val="ListParagraph"/>
        <w:widowControl w:val="0"/>
        <w:numPr>
          <w:ilvl w:val="0"/>
          <w:numId w:val="0"/>
        </w:numPr>
        <w:ind w:left="720"/>
      </w:pPr>
    </w:p>
    <w:p w14:paraId="4D32421B" w14:textId="00FB36C5" w:rsidR="008025CC" w:rsidRDefault="00ED2172" w:rsidP="00810131">
      <w:pPr>
        <w:pStyle w:val="ListParagraph"/>
        <w:widowControl w:val="0"/>
        <w:numPr>
          <w:ilvl w:val="0"/>
          <w:numId w:val="5"/>
        </w:numPr>
      </w:pPr>
      <w:r>
        <w:t xml:space="preserve">Navigate to provided PowerShell script titled, </w:t>
      </w:r>
      <w:r w:rsidRPr="00695970">
        <w:rPr>
          <w:b/>
          <w:bCs/>
        </w:rPr>
        <w:t>‘PDT.PowerShell.LoadScript.PS1</w:t>
      </w:r>
      <w:r>
        <w:t>’</w:t>
      </w:r>
      <w:r w:rsidR="00695970">
        <w:t xml:space="preserve"> (Note: </w:t>
      </w:r>
      <w:del w:id="185" w:author="Jonathan Arndt" w:date="2021-04-22T21:22:00Z">
        <w:r w:rsidR="00695970" w:rsidDel="00E327D4">
          <w:delText xml:space="preserve">This </w:delText>
        </w:r>
      </w:del>
      <w:ins w:id="186" w:author="Jonathan Arndt" w:date="2021-04-22T21:22:00Z">
        <w:r w:rsidR="00E327D4">
          <w:t xml:space="preserve">Script </w:t>
        </w:r>
      </w:ins>
      <w:r w:rsidR="00695970">
        <w:t xml:space="preserve">file </w:t>
      </w:r>
      <w:r w:rsidR="00D02D8D">
        <w:t>is</w:t>
      </w:r>
      <w:r w:rsidR="00695970">
        <w:t xml:space="preserve"> located </w:t>
      </w:r>
      <w:r w:rsidR="00810131">
        <w:t>with</w:t>
      </w:r>
      <w:r w:rsidR="00695970">
        <w:t>in the ‘Scripts’ folder)</w:t>
      </w:r>
      <w:r>
        <w:t>.</w:t>
      </w:r>
    </w:p>
    <w:p w14:paraId="7721226A" w14:textId="2FD3FED0" w:rsidR="008025CC" w:rsidDel="00880430" w:rsidRDefault="004E6BBE" w:rsidP="00490CD8">
      <w:pPr>
        <w:pStyle w:val="ListParagraph"/>
        <w:widowControl w:val="0"/>
        <w:numPr>
          <w:ilvl w:val="0"/>
          <w:numId w:val="5"/>
        </w:numPr>
        <w:rPr>
          <w:del w:id="187" w:author="Jonathan Arndt" w:date="2021-04-22T21:32:00Z"/>
        </w:rPr>
      </w:pPr>
      <w:r w:rsidRPr="00956360">
        <w:rPr>
          <w:noProof/>
        </w:rPr>
        <w:drawing>
          <wp:anchor distT="0" distB="0" distL="114300" distR="114300" simplePos="0" relativeHeight="251702272" behindDoc="0" locked="0" layoutInCell="1" allowOverlap="1" wp14:anchorId="1A927EA9" wp14:editId="0B329F34">
            <wp:simplePos x="0" y="0"/>
            <wp:positionH relativeFrom="margin">
              <wp:align>left</wp:align>
            </wp:positionH>
            <wp:positionV relativeFrom="paragraph">
              <wp:posOffset>407670</wp:posOffset>
            </wp:positionV>
            <wp:extent cx="4227830" cy="265176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7830" cy="2651760"/>
                    </a:xfrm>
                    <a:prstGeom prst="rect">
                      <a:avLst/>
                    </a:prstGeom>
                  </pic:spPr>
                </pic:pic>
              </a:graphicData>
            </a:graphic>
            <wp14:sizeRelH relativeFrom="margin">
              <wp14:pctWidth>0</wp14:pctWidth>
            </wp14:sizeRelH>
            <wp14:sizeRelV relativeFrom="margin">
              <wp14:pctHeight>0</wp14:pctHeight>
            </wp14:sizeRelV>
          </wp:anchor>
        </w:drawing>
      </w:r>
      <w:r w:rsidR="008025CC">
        <w:t>If you are running the scripts attended</w:t>
      </w:r>
      <w:del w:id="188" w:author="Jonathan Arndt" w:date="2021-04-22T21:23:00Z">
        <w:r w:rsidR="008025CC" w:rsidDel="00E327D4">
          <w:delText>.</w:delText>
        </w:r>
      </w:del>
      <w:ins w:id="189" w:author="Jonathan Arndt" w:date="2021-04-22T21:23:00Z">
        <w:r w:rsidR="00E327D4">
          <w:t>,</w:t>
        </w:r>
      </w:ins>
      <w:r w:rsidR="00956360">
        <w:t xml:space="preserve"> </w:t>
      </w:r>
      <w:del w:id="190" w:author="Jonathan Arndt" w:date="2021-04-22T21:23:00Z">
        <w:r w:rsidR="00956360" w:rsidDel="00E327D4">
          <w:delText xml:space="preserve">Hold </w:delText>
        </w:r>
      </w:del>
      <w:ins w:id="191" w:author="Jonathan Arndt" w:date="2021-04-22T21:23:00Z">
        <w:r w:rsidR="00E327D4">
          <w:t xml:space="preserve">hold </w:t>
        </w:r>
      </w:ins>
      <w:r w:rsidR="00D02D8D">
        <w:rPr>
          <w:b/>
          <w:bCs/>
        </w:rPr>
        <w:t>s</w:t>
      </w:r>
      <w:r w:rsidR="00956360" w:rsidRPr="00D02D8D">
        <w:rPr>
          <w:b/>
          <w:bCs/>
        </w:rPr>
        <w:t>hift</w:t>
      </w:r>
      <w:r w:rsidR="00956360">
        <w:t xml:space="preserve"> and</w:t>
      </w:r>
      <w:r w:rsidR="008025CC">
        <w:t xml:space="preserve"> </w:t>
      </w:r>
      <w:r w:rsidR="00D02D8D">
        <w:rPr>
          <w:b/>
          <w:bCs/>
        </w:rPr>
        <w:t>r</w:t>
      </w:r>
      <w:r w:rsidR="008025CC" w:rsidRPr="00D02D8D">
        <w:rPr>
          <w:b/>
          <w:bCs/>
        </w:rPr>
        <w:t>ight</w:t>
      </w:r>
      <w:r w:rsidR="00D02D8D" w:rsidRPr="00D02D8D">
        <w:rPr>
          <w:b/>
          <w:bCs/>
        </w:rPr>
        <w:t>-</w:t>
      </w:r>
      <w:r w:rsidR="008025CC" w:rsidRPr="00D02D8D">
        <w:rPr>
          <w:b/>
          <w:bCs/>
        </w:rPr>
        <w:t>click</w:t>
      </w:r>
      <w:r w:rsidR="008025CC">
        <w:t xml:space="preserve"> in the File window </w:t>
      </w:r>
      <w:ins w:id="192" w:author="Jonathan Arndt" w:date="2021-04-22T21:23:00Z">
        <w:r w:rsidR="00E327D4">
          <w:t xml:space="preserve">(not on the actual script file) </w:t>
        </w:r>
      </w:ins>
      <w:del w:id="193" w:author="Jonathan Arndt" w:date="2021-04-22T21:24:00Z">
        <w:r w:rsidR="008025CC" w:rsidDel="00880430">
          <w:delText xml:space="preserve">that contains the name of the </w:delText>
        </w:r>
        <w:r w:rsidR="00956360" w:rsidDel="00880430">
          <w:delText>PowerShell command you want to run. S</w:delText>
        </w:r>
      </w:del>
      <w:ins w:id="194" w:author="Jonathan Arndt" w:date="2021-04-22T21:24:00Z">
        <w:r w:rsidR="00880430">
          <w:t>and s</w:t>
        </w:r>
      </w:ins>
      <w:r w:rsidR="00956360">
        <w:t xml:space="preserve">elect “Open </w:t>
      </w:r>
      <w:r w:rsidR="00810131">
        <w:t>PowerShell</w:t>
      </w:r>
      <w:r w:rsidR="00956360">
        <w:t xml:space="preserve"> window here”</w:t>
      </w:r>
      <w:ins w:id="195" w:author="Jonathan Arndt" w:date="2021-04-22T21:24:00Z">
        <w:r w:rsidR="00880430">
          <w:t>.</w:t>
        </w:r>
      </w:ins>
    </w:p>
    <w:p w14:paraId="4CA2A7B1" w14:textId="5A335FB1" w:rsidR="00956360" w:rsidDel="00880430" w:rsidRDefault="00956360">
      <w:pPr>
        <w:pStyle w:val="ListParagraph"/>
        <w:widowControl w:val="0"/>
        <w:numPr>
          <w:ilvl w:val="0"/>
          <w:numId w:val="5"/>
        </w:numPr>
        <w:rPr>
          <w:del w:id="196" w:author="Jonathan Arndt" w:date="2021-04-22T21:32:00Z"/>
        </w:rPr>
        <w:pPrChange w:id="197" w:author="Jonathan Arndt" w:date="2021-04-22T21:32:00Z">
          <w:pPr>
            <w:pStyle w:val="ListParagraph"/>
            <w:numPr>
              <w:numId w:val="0"/>
            </w:numPr>
            <w:ind w:left="0" w:firstLine="0"/>
          </w:pPr>
        </w:pPrChange>
      </w:pPr>
    </w:p>
    <w:p w14:paraId="6B70420C" w14:textId="7A9256C3" w:rsidR="00956360" w:rsidDel="00880430" w:rsidRDefault="00956360">
      <w:pPr>
        <w:pStyle w:val="ListParagraph"/>
        <w:widowControl w:val="0"/>
        <w:numPr>
          <w:ilvl w:val="0"/>
          <w:numId w:val="5"/>
        </w:numPr>
        <w:rPr>
          <w:del w:id="198" w:author="Jonathan Arndt" w:date="2021-04-22T21:33:00Z"/>
        </w:rPr>
        <w:pPrChange w:id="199" w:author="Jonathan Arndt" w:date="2021-04-22T21:32:00Z">
          <w:pPr>
            <w:pStyle w:val="ListParagraph"/>
            <w:widowControl w:val="0"/>
            <w:numPr>
              <w:numId w:val="0"/>
            </w:numPr>
            <w:ind w:left="0" w:firstLine="0"/>
          </w:pPr>
        </w:pPrChange>
      </w:pPr>
    </w:p>
    <w:p w14:paraId="7471E66B" w14:textId="4EE308ED" w:rsidR="00956360" w:rsidDel="00880430" w:rsidRDefault="00956360">
      <w:pPr>
        <w:pStyle w:val="ListParagraph"/>
        <w:widowControl w:val="0"/>
        <w:numPr>
          <w:ilvl w:val="0"/>
          <w:numId w:val="5"/>
        </w:numPr>
        <w:rPr>
          <w:del w:id="200" w:author="Jonathan Arndt" w:date="2021-04-22T21:32:00Z"/>
        </w:rPr>
        <w:pPrChange w:id="201" w:author="Jonathan Arndt" w:date="2021-04-22T21:33:00Z">
          <w:pPr>
            <w:pStyle w:val="ListParagraph"/>
            <w:widowControl w:val="0"/>
            <w:numPr>
              <w:numId w:val="0"/>
            </w:numPr>
            <w:ind w:left="0" w:firstLine="0"/>
          </w:pPr>
        </w:pPrChange>
      </w:pPr>
    </w:p>
    <w:p w14:paraId="76DA584B" w14:textId="317A1A2D" w:rsidR="00956360" w:rsidDel="00880430" w:rsidRDefault="00956360">
      <w:pPr>
        <w:pStyle w:val="ListParagraph"/>
        <w:rPr>
          <w:del w:id="202" w:author="Jonathan Arndt" w:date="2021-04-22T21:33:00Z"/>
        </w:rPr>
        <w:pPrChange w:id="203" w:author="Jonathan Arndt" w:date="2021-04-22T21:33:00Z">
          <w:pPr>
            <w:pStyle w:val="ListParagraph"/>
            <w:widowControl w:val="0"/>
            <w:numPr>
              <w:numId w:val="0"/>
            </w:numPr>
            <w:ind w:left="0" w:firstLine="0"/>
          </w:pPr>
        </w:pPrChange>
      </w:pPr>
    </w:p>
    <w:p w14:paraId="344AFD9A" w14:textId="3BEFBAD6" w:rsidR="00956360" w:rsidDel="00880430" w:rsidRDefault="00956360">
      <w:pPr>
        <w:pStyle w:val="ListParagraph"/>
        <w:rPr>
          <w:del w:id="204" w:author="Jonathan Arndt" w:date="2021-04-22T21:32:00Z"/>
        </w:rPr>
        <w:pPrChange w:id="205" w:author="Jonathan Arndt" w:date="2021-04-22T21:33:00Z">
          <w:pPr>
            <w:pStyle w:val="ListParagraph"/>
            <w:widowControl w:val="0"/>
            <w:numPr>
              <w:numId w:val="0"/>
            </w:numPr>
            <w:ind w:left="0" w:firstLine="0"/>
          </w:pPr>
        </w:pPrChange>
      </w:pPr>
    </w:p>
    <w:p w14:paraId="76DF7EED" w14:textId="77777777" w:rsidR="00956360" w:rsidDel="00880430" w:rsidRDefault="00956360">
      <w:pPr>
        <w:pStyle w:val="ListParagraph"/>
        <w:rPr>
          <w:del w:id="206" w:author="Jonathan Arndt" w:date="2021-04-22T21:32:00Z"/>
        </w:rPr>
        <w:pPrChange w:id="207" w:author="Jonathan Arndt" w:date="2021-04-22T21:33:00Z">
          <w:pPr>
            <w:pStyle w:val="ListParagraph"/>
            <w:widowControl w:val="0"/>
            <w:numPr>
              <w:numId w:val="0"/>
            </w:numPr>
            <w:ind w:left="0" w:firstLine="0"/>
          </w:pPr>
        </w:pPrChange>
      </w:pPr>
    </w:p>
    <w:p w14:paraId="3EBC734E" w14:textId="55F06031" w:rsidR="00956360" w:rsidRDefault="00956360">
      <w:pPr>
        <w:pStyle w:val="ListParagraph"/>
        <w:widowControl w:val="0"/>
        <w:numPr>
          <w:ilvl w:val="0"/>
          <w:numId w:val="5"/>
        </w:numPr>
        <w:pPrChange w:id="208" w:author="Jonathan Arndt" w:date="2021-04-22T21:33:00Z">
          <w:pPr>
            <w:pStyle w:val="ListParagraph"/>
            <w:numPr>
              <w:numId w:val="0"/>
            </w:numPr>
            <w:ind w:left="0" w:firstLine="0"/>
          </w:pPr>
        </w:pPrChange>
      </w:pPr>
    </w:p>
    <w:p w14:paraId="01A7250D" w14:textId="420D335C" w:rsidR="00956360" w:rsidDel="004E6BBE" w:rsidRDefault="004E6BBE" w:rsidP="00956360">
      <w:pPr>
        <w:pStyle w:val="ListParagraph"/>
        <w:numPr>
          <w:ilvl w:val="0"/>
          <w:numId w:val="5"/>
        </w:numPr>
        <w:rPr>
          <w:del w:id="209" w:author="Jonathan Arndt" w:date="2021-04-22T17:09:00Z"/>
        </w:rPr>
      </w:pPr>
      <w:r w:rsidRPr="00956360">
        <w:rPr>
          <w:noProof/>
        </w:rPr>
        <w:lastRenderedPageBreak/>
        <w:drawing>
          <wp:anchor distT="0" distB="0" distL="114300" distR="114300" simplePos="0" relativeHeight="251701248" behindDoc="0" locked="0" layoutInCell="1" allowOverlap="1" wp14:anchorId="55445033" wp14:editId="0F782552">
            <wp:simplePos x="0" y="0"/>
            <wp:positionH relativeFrom="margin">
              <wp:align>left</wp:align>
            </wp:positionH>
            <wp:positionV relativeFrom="paragraph">
              <wp:posOffset>506908</wp:posOffset>
            </wp:positionV>
            <wp:extent cx="4933950" cy="66862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33950" cy="668629"/>
                    </a:xfrm>
                    <a:prstGeom prst="rect">
                      <a:avLst/>
                    </a:prstGeom>
                  </pic:spPr>
                </pic:pic>
              </a:graphicData>
            </a:graphic>
          </wp:anchor>
        </w:drawing>
      </w:r>
      <w:r w:rsidR="00956360">
        <w:t xml:space="preserve">To run the script, </w:t>
      </w:r>
      <w:del w:id="210" w:author="Jonathan Arndt" w:date="2021-04-22T15:33:00Z">
        <w:r w:rsidR="00956360" w:rsidDel="00810131">
          <w:delText xml:space="preserve">enter </w:delText>
        </w:r>
      </w:del>
      <w:ins w:id="211" w:author="Jonathan Arndt" w:date="2021-04-22T15:33:00Z">
        <w:r w:rsidR="00810131">
          <w:t xml:space="preserve">type </w:t>
        </w:r>
      </w:ins>
      <w:r w:rsidR="00956360">
        <w:t>“.\”</w:t>
      </w:r>
      <w:r w:rsidR="00D02D8D">
        <w:t xml:space="preserve"> </w:t>
      </w:r>
      <w:ins w:id="212" w:author="Jonathan Arndt" w:date="2021-04-22T15:33:00Z">
        <w:r w:rsidR="00810131">
          <w:t xml:space="preserve">in the console </w:t>
        </w:r>
      </w:ins>
      <w:r w:rsidR="00D02D8D">
        <w:t xml:space="preserve">and the </w:t>
      </w:r>
      <w:r w:rsidR="00956360">
        <w:rPr>
          <w:i/>
          <w:iCs/>
        </w:rPr>
        <w:t>name of the desire</w:t>
      </w:r>
      <w:r w:rsidR="00972827">
        <w:rPr>
          <w:i/>
          <w:iCs/>
        </w:rPr>
        <w:t>d</w:t>
      </w:r>
      <w:r w:rsidR="00956360">
        <w:rPr>
          <w:i/>
          <w:iCs/>
        </w:rPr>
        <w:t xml:space="preserve"> </w:t>
      </w:r>
      <w:r w:rsidR="00810131">
        <w:rPr>
          <w:i/>
          <w:iCs/>
        </w:rPr>
        <w:t>PowerShell</w:t>
      </w:r>
      <w:r w:rsidR="00956360">
        <w:rPr>
          <w:i/>
          <w:iCs/>
        </w:rPr>
        <w:t xml:space="preserve"> scrip</w:t>
      </w:r>
      <w:r w:rsidR="00D02D8D">
        <w:rPr>
          <w:i/>
          <w:iCs/>
        </w:rPr>
        <w:t>t followed by</w:t>
      </w:r>
      <w:r w:rsidR="00956360">
        <w:t xml:space="preserve"> </w:t>
      </w:r>
      <w:r w:rsidR="00D02D8D">
        <w:t>e</w:t>
      </w:r>
      <w:r w:rsidR="00956360">
        <w:t>nter</w:t>
      </w:r>
      <w:r w:rsidR="00D02D8D">
        <w:t xml:space="preserve"> key</w:t>
      </w:r>
      <w:r w:rsidR="00956360">
        <w:t>.</w:t>
      </w:r>
      <w:r w:rsidR="00D85B76">
        <w:br/>
      </w:r>
    </w:p>
    <w:p w14:paraId="7365CCEE" w14:textId="558DF56D" w:rsidR="00ED2172" w:rsidRDefault="00D85B76">
      <w:pPr>
        <w:pStyle w:val="ListParagraph"/>
        <w:numPr>
          <w:ilvl w:val="0"/>
          <w:numId w:val="5"/>
        </w:numPr>
        <w:pPrChange w:id="213" w:author="Jonathan Arndt" w:date="2021-04-22T17:09:00Z">
          <w:pPr>
            <w:pStyle w:val="ListParagraph"/>
            <w:numPr>
              <w:numId w:val="0"/>
            </w:numPr>
            <w:ind w:left="0" w:firstLine="0"/>
          </w:pPr>
        </w:pPrChange>
      </w:pPr>
      <w:r>
        <w:br/>
      </w:r>
    </w:p>
    <w:p w14:paraId="63690298" w14:textId="69DEEAF9" w:rsidR="00034B21" w:rsidRDefault="004E6BBE" w:rsidP="00490CD8">
      <w:pPr>
        <w:pStyle w:val="ListParagraph"/>
        <w:widowControl w:val="0"/>
        <w:numPr>
          <w:ilvl w:val="0"/>
          <w:numId w:val="5"/>
        </w:numPr>
      </w:pPr>
      <w:r w:rsidRPr="00BC06AE">
        <w:rPr>
          <w:noProof/>
        </w:rPr>
        <w:drawing>
          <wp:anchor distT="0" distB="0" distL="114300" distR="114300" simplePos="0" relativeHeight="251700224" behindDoc="0" locked="0" layoutInCell="1" allowOverlap="1" wp14:anchorId="0718429E" wp14:editId="27E9550F">
            <wp:simplePos x="0" y="0"/>
            <wp:positionH relativeFrom="margin">
              <wp:align>right</wp:align>
            </wp:positionH>
            <wp:positionV relativeFrom="paragraph">
              <wp:posOffset>571474</wp:posOffset>
            </wp:positionV>
            <wp:extent cx="6400800" cy="1158875"/>
            <wp:effectExtent l="0" t="0" r="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158875"/>
                    </a:xfrm>
                    <a:prstGeom prst="rect">
                      <a:avLst/>
                    </a:prstGeom>
                  </pic:spPr>
                </pic:pic>
              </a:graphicData>
            </a:graphic>
          </wp:anchor>
        </w:drawing>
      </w:r>
      <w:r w:rsidR="00894B17">
        <w:t xml:space="preserve">If script discovers multiple files possible to load to the </w:t>
      </w:r>
      <w:r w:rsidR="005C1D86">
        <w:t>p</w:t>
      </w:r>
      <w:r w:rsidR="00894B17">
        <w:t xml:space="preserve">rocessor or </w:t>
      </w:r>
      <w:r w:rsidR="005C1D86">
        <w:t>t</w:t>
      </w:r>
      <w:r w:rsidR="00894B17">
        <w:t xml:space="preserve">ouch </w:t>
      </w:r>
      <w:r w:rsidR="005C1D86">
        <w:t>p</w:t>
      </w:r>
      <w:r w:rsidR="00894B17">
        <w:t>anel the script will query for a choice of files to load.</w:t>
      </w:r>
      <w:r w:rsidR="00D85B76">
        <w:br/>
      </w:r>
    </w:p>
    <w:p w14:paraId="6F9EF0A2" w14:textId="6B88602F" w:rsidR="00894B17" w:rsidRDefault="00D85B76" w:rsidP="00D85B76">
      <w:pPr>
        <w:pStyle w:val="ListParagraph"/>
        <w:widowControl w:val="0"/>
        <w:numPr>
          <w:ilvl w:val="0"/>
          <w:numId w:val="0"/>
        </w:numPr>
        <w:ind w:left="720"/>
      </w:pPr>
      <w:r>
        <w:br/>
      </w:r>
    </w:p>
    <w:p w14:paraId="72F00DF8" w14:textId="0B959936" w:rsidR="008D6E94" w:rsidRDefault="005C1D86" w:rsidP="00024AFB">
      <w:pPr>
        <w:pStyle w:val="ListParagraph"/>
        <w:widowControl w:val="0"/>
        <w:numPr>
          <w:ilvl w:val="0"/>
          <w:numId w:val="5"/>
        </w:numPr>
      </w:pPr>
      <w:r>
        <w:t>Enter a value for the desired file</w:t>
      </w:r>
      <w:r w:rsidR="00C819E6">
        <w:t xml:space="preserve"> selection</w:t>
      </w:r>
      <w:r>
        <w:t>. The example above allows for a value of either ‘1’ or ‘2’.</w:t>
      </w:r>
      <w:r w:rsidR="00894B17">
        <w:t xml:space="preserve"> </w:t>
      </w:r>
      <w:r w:rsidR="00894B17" w:rsidRPr="00BC06AE">
        <w:rPr>
          <w:i/>
          <w:iCs/>
        </w:rPr>
        <w:t>Note: At this prompt you are not able to load multiple files to a Processor or Touch Panel.</w:t>
      </w:r>
    </w:p>
    <w:p w14:paraId="761244C6" w14:textId="28DD77B3" w:rsidR="00FC1FE2" w:rsidRDefault="004E6BBE" w:rsidP="00024AFB">
      <w:pPr>
        <w:pStyle w:val="ListParagraph"/>
        <w:widowControl w:val="0"/>
        <w:numPr>
          <w:ilvl w:val="0"/>
          <w:numId w:val="5"/>
        </w:numPr>
      </w:pPr>
      <w:r w:rsidRPr="00FC1FE2">
        <w:rPr>
          <w:noProof/>
        </w:rPr>
        <w:drawing>
          <wp:anchor distT="0" distB="0" distL="114300" distR="114300" simplePos="0" relativeHeight="251699200" behindDoc="0" locked="0" layoutInCell="1" allowOverlap="1" wp14:anchorId="6946F734" wp14:editId="5345D38F">
            <wp:simplePos x="0" y="0"/>
            <wp:positionH relativeFrom="margin">
              <wp:align>left</wp:align>
            </wp:positionH>
            <wp:positionV relativeFrom="paragraph">
              <wp:posOffset>579425</wp:posOffset>
            </wp:positionV>
            <wp:extent cx="4972050" cy="1923217"/>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72050" cy="1923217"/>
                    </a:xfrm>
                    <a:prstGeom prst="rect">
                      <a:avLst/>
                    </a:prstGeom>
                  </pic:spPr>
                </pic:pic>
              </a:graphicData>
            </a:graphic>
          </wp:anchor>
        </w:drawing>
      </w:r>
      <w:r w:rsidR="00FC1FE2">
        <w:t xml:space="preserve">If prompted with “Is this for a </w:t>
      </w:r>
      <w:proofErr w:type="spellStart"/>
      <w:r w:rsidR="00FC1FE2">
        <w:t>Touchpanel</w:t>
      </w:r>
      <w:proofErr w:type="spellEnd"/>
      <w:r w:rsidR="00FC1FE2">
        <w:t xml:space="preserve"> or Processor, Enter the device </w:t>
      </w:r>
      <w:ins w:id="214" w:author="Jonathan Arndt" w:date="2021-04-22T15:34:00Z">
        <w:r w:rsidR="00810131">
          <w:t xml:space="preserve">name of either ‘Processor’ or </w:t>
        </w:r>
        <w:proofErr w:type="spellStart"/>
        <w:r w:rsidR="00810131">
          <w:t>Touch</w:t>
        </w:r>
      </w:ins>
      <w:ins w:id="215" w:author="Jonathan Arndt" w:date="2021-04-22T15:35:00Z">
        <w:r w:rsidR="00810131">
          <w:t>panel</w:t>
        </w:r>
        <w:proofErr w:type="spellEnd"/>
        <w:r w:rsidR="00810131">
          <w:t xml:space="preserve">’ </w:t>
        </w:r>
      </w:ins>
      <w:del w:id="216" w:author="Jonathan Arndt" w:date="2021-04-22T15:35:00Z">
        <w:r w:rsidR="00FC1FE2" w:rsidRPr="00810131" w:rsidDel="00810131">
          <w:rPr>
            <w:rPrChange w:id="217" w:author="Jonathan Arndt" w:date="2021-04-22T15:35:00Z">
              <w:rPr>
                <w:b/>
                <w:bCs/>
              </w:rPr>
            </w:rPrChange>
          </w:rPr>
          <w:delText>E</w:delText>
        </w:r>
      </w:del>
      <w:ins w:id="218" w:author="Jonathan Arndt" w:date="2021-04-22T15:35:00Z">
        <w:r w:rsidR="00810131" w:rsidRPr="00810131">
          <w:rPr>
            <w:rPrChange w:id="219" w:author="Jonathan Arndt" w:date="2021-04-22T15:35:00Z">
              <w:rPr>
                <w:b/>
                <w:bCs/>
              </w:rPr>
            </w:rPrChange>
          </w:rPr>
          <w:t>e</w:t>
        </w:r>
      </w:ins>
      <w:r w:rsidR="00FC1FE2" w:rsidRPr="00810131">
        <w:rPr>
          <w:rPrChange w:id="220" w:author="Jonathan Arndt" w:date="2021-04-22T15:35:00Z">
            <w:rPr>
              <w:b/>
              <w:bCs/>
            </w:rPr>
          </w:rPrChange>
        </w:rPr>
        <w:t>xactly</w:t>
      </w:r>
      <w:r w:rsidR="00FC1FE2">
        <w:t xml:space="preserve"> as it is shown in the </w:t>
      </w:r>
      <w:r w:rsidR="00810131">
        <w:t>PowerShell</w:t>
      </w:r>
      <w:r w:rsidR="00FC1FE2">
        <w:t>. Continue with this for all following questions.</w:t>
      </w:r>
      <w:r w:rsidR="00D85B76">
        <w:br/>
      </w:r>
    </w:p>
    <w:p w14:paraId="115248FF" w14:textId="22BF8852" w:rsidR="00FC1FE2" w:rsidRDefault="00D85B76" w:rsidP="00FC1FE2">
      <w:pPr>
        <w:pStyle w:val="ListParagraph"/>
        <w:widowControl w:val="0"/>
        <w:numPr>
          <w:ilvl w:val="0"/>
          <w:numId w:val="0"/>
        </w:numPr>
        <w:ind w:left="720"/>
      </w:pPr>
      <w:r>
        <w:br/>
      </w:r>
    </w:p>
    <w:p w14:paraId="0026AA8D" w14:textId="3CDED74B" w:rsidR="00894B17" w:rsidRDefault="00894B17" w:rsidP="00894B17">
      <w:pPr>
        <w:pStyle w:val="ListParagraph"/>
        <w:widowControl w:val="0"/>
        <w:numPr>
          <w:ilvl w:val="0"/>
          <w:numId w:val="5"/>
        </w:numPr>
      </w:pPr>
      <w:r>
        <w:t xml:space="preserve">Provide the ‘device username’ of the </w:t>
      </w:r>
      <w:r w:rsidR="00C819E6">
        <w:t>p</w:t>
      </w:r>
      <w:r>
        <w:t xml:space="preserve">rocessor or </w:t>
      </w:r>
      <w:r w:rsidR="00C819E6">
        <w:t>t</w:t>
      </w:r>
      <w:r>
        <w:t xml:space="preserve">ouch </w:t>
      </w:r>
      <w:r w:rsidR="00C819E6">
        <w:t>p</w:t>
      </w:r>
      <w:r>
        <w:t>anel required to connect via SSH. If the device credentials or authentication have not been setup</w:t>
      </w:r>
      <w:del w:id="221" w:author="Jonathan Arndt" w:date="2021-04-22T15:35:00Z">
        <w:r w:rsidDel="00810131">
          <w:delText xml:space="preserve"> </w:delText>
        </w:r>
      </w:del>
      <w:ins w:id="222" w:author="Jonathan Arndt" w:date="2021-04-22T15:36:00Z">
        <w:r w:rsidR="00810131">
          <w:t xml:space="preserve"> </w:t>
        </w:r>
      </w:ins>
      <w:r>
        <w:t>the option to choose the default value of ‘Crestron’ is allowed</w:t>
      </w:r>
      <w:r w:rsidR="005C1D86">
        <w:t xml:space="preserve"> by hitting enter when prompted.</w:t>
      </w:r>
    </w:p>
    <w:p w14:paraId="039286EE" w14:textId="19B3CC8B" w:rsidR="005C1D86" w:rsidRDefault="005C1D86" w:rsidP="005C1D86">
      <w:pPr>
        <w:pStyle w:val="ListParagraph"/>
        <w:widowControl w:val="0"/>
        <w:numPr>
          <w:ilvl w:val="0"/>
          <w:numId w:val="5"/>
        </w:numPr>
      </w:pPr>
      <w:r>
        <w:t xml:space="preserve">Provide the ‘device password’ of the Processor or </w:t>
      </w:r>
      <w:r w:rsidR="00C819E6">
        <w:t>t</w:t>
      </w:r>
      <w:r>
        <w:t xml:space="preserve">ouch </w:t>
      </w:r>
      <w:r w:rsidR="00C819E6">
        <w:t>p</w:t>
      </w:r>
      <w:r>
        <w:t>anel required to connect via SSH. If the device credentials or authentication have not been setup the option to choose the default empty value is allowed by hitting enter when prompted.</w:t>
      </w:r>
    </w:p>
    <w:p w14:paraId="1C795874" w14:textId="5C487974" w:rsidR="00894B17" w:rsidRDefault="005C1D86" w:rsidP="00894B17">
      <w:pPr>
        <w:pStyle w:val="ListParagraph"/>
        <w:widowControl w:val="0"/>
        <w:numPr>
          <w:ilvl w:val="0"/>
          <w:numId w:val="5"/>
        </w:numPr>
      </w:pPr>
      <w:r>
        <w:t>Provide the device type that files will be loaded to. A value of ‘1’ for</w:t>
      </w:r>
      <w:r w:rsidRPr="005C1D86">
        <w:t xml:space="preserve"> Processor</w:t>
      </w:r>
      <w:r>
        <w:t xml:space="preserve"> or ‘2’ for </w:t>
      </w:r>
      <w:proofErr w:type="spellStart"/>
      <w:r w:rsidRPr="005C1D86">
        <w:t>Touchpanel</w:t>
      </w:r>
      <w:proofErr w:type="spellEnd"/>
      <w:r>
        <w:t xml:space="preserve"> are </w:t>
      </w:r>
      <w:r>
        <w:lastRenderedPageBreak/>
        <w:t>the only allowed values.</w:t>
      </w:r>
    </w:p>
    <w:p w14:paraId="10B2B350" w14:textId="1AB48C3F" w:rsidR="00C819E6" w:rsidRDefault="00C819E6" w:rsidP="00C819E6">
      <w:pPr>
        <w:pStyle w:val="ListParagraph"/>
        <w:widowControl w:val="0"/>
        <w:numPr>
          <w:ilvl w:val="0"/>
          <w:numId w:val="0"/>
        </w:numPr>
        <w:ind w:left="720"/>
      </w:pPr>
      <w:r w:rsidRPr="00C819E6">
        <w:rPr>
          <w:noProof/>
        </w:rPr>
        <w:drawing>
          <wp:anchor distT="0" distB="0" distL="114300" distR="114300" simplePos="0" relativeHeight="251676672" behindDoc="0" locked="0" layoutInCell="1" allowOverlap="1" wp14:anchorId="1B74FC9E" wp14:editId="37D030D3">
            <wp:simplePos x="0" y="0"/>
            <wp:positionH relativeFrom="margin">
              <wp:align>right</wp:align>
            </wp:positionH>
            <wp:positionV relativeFrom="paragraph">
              <wp:posOffset>51206</wp:posOffset>
            </wp:positionV>
            <wp:extent cx="6400800" cy="1671320"/>
            <wp:effectExtent l="0" t="0" r="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1671320"/>
                    </a:xfrm>
                    <a:prstGeom prst="rect">
                      <a:avLst/>
                    </a:prstGeom>
                  </pic:spPr>
                </pic:pic>
              </a:graphicData>
            </a:graphic>
          </wp:anchor>
        </w:drawing>
      </w:r>
    </w:p>
    <w:p w14:paraId="230BF316" w14:textId="072DCC4F" w:rsidR="00894B17" w:rsidRDefault="005C1D86" w:rsidP="00894B17">
      <w:pPr>
        <w:pStyle w:val="ListParagraph"/>
        <w:widowControl w:val="0"/>
        <w:numPr>
          <w:ilvl w:val="0"/>
          <w:numId w:val="5"/>
        </w:numPr>
      </w:pPr>
      <w:r>
        <w:t>The script will prompt asking if the address provided should be added to an existing address book. By default, this value should be ‘N’ for no.</w:t>
      </w:r>
    </w:p>
    <w:p w14:paraId="4483796D" w14:textId="77777777" w:rsidR="00D275F0" w:rsidRDefault="00D275F0" w:rsidP="00D275F0">
      <w:pPr>
        <w:pStyle w:val="ListParagraph"/>
        <w:numPr>
          <w:ilvl w:val="0"/>
          <w:numId w:val="0"/>
        </w:numPr>
        <w:ind w:left="720"/>
      </w:pPr>
    </w:p>
    <w:p w14:paraId="4A271CCB" w14:textId="77777777" w:rsidR="007F5643" w:rsidRDefault="00D275F0" w:rsidP="00894B17">
      <w:pPr>
        <w:pStyle w:val="ListParagraph"/>
        <w:widowControl w:val="0"/>
        <w:numPr>
          <w:ilvl w:val="0"/>
          <w:numId w:val="5"/>
        </w:numPr>
        <w:rPr>
          <w:ins w:id="223" w:author="Jonathan Arndt" w:date="2021-04-22T15:38:00Z"/>
        </w:rPr>
      </w:pPr>
      <w:r>
        <w:t>Wait for confirmation of successful completion.</w:t>
      </w:r>
      <w:ins w:id="224" w:author="Jonathan Arndt" w:date="2021-04-22T15:38:00Z">
        <w:r w:rsidR="007F5643" w:rsidRPr="007F5643">
          <w:rPr>
            <w:noProof/>
          </w:rPr>
          <w:t xml:space="preserve"> </w:t>
        </w:r>
      </w:ins>
    </w:p>
    <w:p w14:paraId="0303946C" w14:textId="2B4FAF39" w:rsidR="00D275F0" w:rsidRDefault="004E6BBE">
      <w:pPr>
        <w:pStyle w:val="ListParagraph"/>
        <w:widowControl w:val="0"/>
        <w:numPr>
          <w:ilvl w:val="0"/>
          <w:numId w:val="0"/>
        </w:numPr>
        <w:ind w:left="720"/>
        <w:rPr>
          <w:ins w:id="225" w:author="Jonathan Arndt" w:date="2021-04-22T15:36:00Z"/>
        </w:rPr>
        <w:pPrChange w:id="226" w:author="Jonathan Arndt" w:date="2021-04-22T15:38:00Z">
          <w:pPr>
            <w:pStyle w:val="ListParagraph"/>
            <w:widowControl w:val="0"/>
            <w:numPr>
              <w:numId w:val="5"/>
            </w:numPr>
          </w:pPr>
        </w:pPrChange>
      </w:pPr>
      <w:moveToRangeStart w:id="227" w:author="Jonathan Arndt" w:date="2021-04-22T15:38:00Z" w:name="move69998307"/>
      <w:ins w:id="228" w:author="Jonathan Arndt" w:date="2021-04-22T15:38:00Z">
        <w:r w:rsidRPr="00D275F0">
          <w:rPr>
            <w:noProof/>
          </w:rPr>
          <w:drawing>
            <wp:anchor distT="0" distB="0" distL="114300" distR="114300" simplePos="0" relativeHeight="251683840" behindDoc="0" locked="0" layoutInCell="1" allowOverlap="1" wp14:anchorId="07174CD4" wp14:editId="2B01EC02">
              <wp:simplePos x="0" y="0"/>
              <wp:positionH relativeFrom="margin">
                <wp:align>left</wp:align>
              </wp:positionH>
              <wp:positionV relativeFrom="paragraph">
                <wp:posOffset>196215</wp:posOffset>
              </wp:positionV>
              <wp:extent cx="3800475" cy="4572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00475" cy="457200"/>
                      </a:xfrm>
                      <a:prstGeom prst="rect">
                        <a:avLst/>
                      </a:prstGeom>
                    </pic:spPr>
                  </pic:pic>
                </a:graphicData>
              </a:graphic>
            </wp:anchor>
          </w:drawing>
        </w:r>
        <w:moveToRangeEnd w:id="227"/>
        <w:r w:rsidR="007F5643">
          <w:rPr>
            <w:noProof/>
          </w:rPr>
          <w:br/>
        </w:r>
      </w:ins>
    </w:p>
    <w:p w14:paraId="05808DEB" w14:textId="743C76F3" w:rsidR="00810131" w:rsidRDefault="00810131" w:rsidP="00894B17">
      <w:pPr>
        <w:pStyle w:val="ListParagraph"/>
        <w:widowControl w:val="0"/>
        <w:numPr>
          <w:ilvl w:val="0"/>
          <w:numId w:val="5"/>
        </w:numPr>
      </w:pPr>
      <w:ins w:id="229" w:author="Jonathan Arndt" w:date="2021-04-22T15:36:00Z">
        <w:r>
          <w:t>Any error</w:t>
        </w:r>
      </w:ins>
      <w:ins w:id="230" w:author="Jonathan Arndt" w:date="2021-04-22T15:37:00Z">
        <w:r>
          <w:t xml:space="preserve">s during the script process will be added to </w:t>
        </w:r>
        <w:r w:rsidR="007F5643">
          <w:t>an error text file within the ‘</w:t>
        </w:r>
      </w:ins>
      <w:ins w:id="231" w:author="Jonathan Arndt" w:date="2021-04-22T15:38:00Z">
        <w:r w:rsidR="007F5643">
          <w:t>L</w:t>
        </w:r>
      </w:ins>
      <w:ins w:id="232" w:author="Jonathan Arndt" w:date="2021-04-22T15:37:00Z">
        <w:r>
          <w:t>og</w:t>
        </w:r>
      </w:ins>
      <w:ins w:id="233" w:author="Jonathan Arndt" w:date="2021-04-22T15:38:00Z">
        <w:r w:rsidR="007F5643">
          <w:t>’</w:t>
        </w:r>
      </w:ins>
      <w:ins w:id="234" w:author="Jonathan Arndt" w:date="2021-04-22T15:37:00Z">
        <w:r>
          <w:t xml:space="preserve"> folder</w:t>
        </w:r>
      </w:ins>
      <w:ins w:id="235" w:author="Jonathan Arndt" w:date="2021-04-22T15:38:00Z">
        <w:r w:rsidR="007F5643">
          <w:t>.</w:t>
        </w:r>
      </w:ins>
    </w:p>
    <w:p w14:paraId="7A59B639" w14:textId="77777777" w:rsidR="00D275F0" w:rsidRDefault="00D275F0" w:rsidP="00D275F0">
      <w:pPr>
        <w:pStyle w:val="ListParagraph"/>
        <w:numPr>
          <w:ilvl w:val="0"/>
          <w:numId w:val="0"/>
        </w:numPr>
        <w:ind w:left="720"/>
      </w:pPr>
    </w:p>
    <w:p w14:paraId="506B33C8" w14:textId="286FC3F9" w:rsidR="00810131" w:rsidRDefault="00D275F0">
      <w:pPr>
        <w:pStyle w:val="ListParagraph"/>
        <w:widowControl w:val="0"/>
        <w:numPr>
          <w:ilvl w:val="0"/>
          <w:numId w:val="0"/>
        </w:numPr>
        <w:ind w:left="720"/>
        <w:pPrChange w:id="236" w:author="Jonathan Arndt" w:date="2021-04-22T15:36:00Z">
          <w:pPr>
            <w:pStyle w:val="ListParagraph"/>
            <w:widowControl w:val="0"/>
            <w:numPr>
              <w:numId w:val="0"/>
            </w:numPr>
            <w:ind w:left="0" w:firstLine="0"/>
          </w:pPr>
        </w:pPrChange>
      </w:pPr>
      <w:del w:id="237" w:author="Jonathan Arndt" w:date="2021-04-22T15:38:00Z">
        <w:r w:rsidRPr="00D275F0" w:rsidDel="007F5643">
          <w:rPr>
            <w:noProof/>
          </w:rPr>
          <w:drawing>
            <wp:inline distT="0" distB="0" distL="0" distR="0" wp14:anchorId="402D8748" wp14:editId="2DABA601">
              <wp:extent cx="3801005"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1005" cy="457264"/>
                      </a:xfrm>
                      <a:prstGeom prst="rect">
                        <a:avLst/>
                      </a:prstGeom>
                    </pic:spPr>
                  </pic:pic>
                </a:graphicData>
              </a:graphic>
            </wp:inline>
          </w:drawing>
        </w:r>
      </w:del>
    </w:p>
    <w:p w14:paraId="3BF836D9" w14:textId="06BA7DD4" w:rsidR="00F83046" w:rsidRPr="003F04CC" w:rsidRDefault="00F83046" w:rsidP="00F83046">
      <w:pPr>
        <w:pStyle w:val="Heading1"/>
        <w:framePr w:wrap="notBeside"/>
        <w:widowControl w:val="0"/>
        <w:rPr>
          <w:rFonts w:eastAsia="Calibri"/>
        </w:rPr>
      </w:pPr>
      <w:bookmarkStart w:id="238" w:name="_Toc70019847"/>
      <w:bookmarkStart w:id="239" w:name="_Toc70083769"/>
      <w:r>
        <w:rPr>
          <w:rFonts w:eastAsia="Calibri"/>
        </w:rPr>
        <w:lastRenderedPageBreak/>
        <w:t>Script Execution &gt; Enable Authentication</w:t>
      </w:r>
      <w:bookmarkEnd w:id="238"/>
      <w:bookmarkEnd w:id="239"/>
    </w:p>
    <w:p w14:paraId="3C5CE8BE" w14:textId="768C562F" w:rsidR="00F83046" w:rsidRDefault="009931BC" w:rsidP="00F83046">
      <w:pPr>
        <w:pStyle w:val="Heading2"/>
        <w:widowControl w:val="0"/>
      </w:pPr>
      <w:bookmarkStart w:id="240" w:name="_Toc70019848"/>
      <w:bookmarkStart w:id="241" w:name="_Toc70083770"/>
      <w:r>
        <w:t xml:space="preserve">Execute </w:t>
      </w:r>
      <w:del w:id="242" w:author="Jonathan Arndt" w:date="2021-04-22T15:38:00Z">
        <w:r w:rsidDel="007F5643">
          <w:delText>‘</w:delText>
        </w:r>
      </w:del>
      <w:r>
        <w:t>Authentication</w:t>
      </w:r>
      <w:del w:id="243" w:author="Jonathan Arndt" w:date="2021-04-22T15:38:00Z">
        <w:r w:rsidDel="007F5643">
          <w:delText>’</w:delText>
        </w:r>
      </w:del>
      <w:r>
        <w:t xml:space="preserve"> Script</w:t>
      </w:r>
      <w:r w:rsidR="00300841">
        <w:t xml:space="preserve"> (attended</w:t>
      </w:r>
      <w:del w:id="244" w:author="Jonathan Arndt" w:date="2021-04-22T21:35:00Z">
        <w:r w:rsidR="00300841" w:rsidDel="00BE3376">
          <w:delText xml:space="preserve"> execution</w:delText>
        </w:r>
      </w:del>
      <w:r w:rsidR="00300841">
        <w:t>)</w:t>
      </w:r>
      <w:bookmarkEnd w:id="240"/>
      <w:bookmarkEnd w:id="241"/>
    </w:p>
    <w:p w14:paraId="2C8BE501" w14:textId="722702FC" w:rsidR="00F83046" w:rsidRDefault="004E6BBE" w:rsidP="009B373F">
      <w:pPr>
        <w:pStyle w:val="ListParagraph"/>
        <w:widowControl w:val="0"/>
        <w:numPr>
          <w:ilvl w:val="0"/>
          <w:numId w:val="33"/>
        </w:numPr>
      </w:pPr>
      <w:r w:rsidRPr="00956360">
        <w:rPr>
          <w:noProof/>
        </w:rPr>
        <w:drawing>
          <wp:anchor distT="0" distB="0" distL="114300" distR="114300" simplePos="0" relativeHeight="251698176" behindDoc="0" locked="0" layoutInCell="1" allowOverlap="1" wp14:anchorId="4BB7D448" wp14:editId="26CF0E86">
            <wp:simplePos x="0" y="0"/>
            <wp:positionH relativeFrom="margin">
              <wp:align>left</wp:align>
            </wp:positionH>
            <wp:positionV relativeFrom="paragraph">
              <wp:posOffset>580695</wp:posOffset>
            </wp:positionV>
            <wp:extent cx="4058285" cy="2545080"/>
            <wp:effectExtent l="0" t="0" r="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76684" cy="2557230"/>
                    </a:xfrm>
                    <a:prstGeom prst="rect">
                      <a:avLst/>
                    </a:prstGeom>
                  </pic:spPr>
                </pic:pic>
              </a:graphicData>
            </a:graphic>
            <wp14:sizeRelH relativeFrom="margin">
              <wp14:pctWidth>0</wp14:pctWidth>
            </wp14:sizeRelH>
            <wp14:sizeRelV relativeFrom="margin">
              <wp14:pctHeight>0</wp14:pctHeight>
            </wp14:sizeRelV>
          </wp:anchor>
        </w:drawing>
      </w:r>
      <w:r w:rsidR="009931BC">
        <w:t>Start Windows PowerShell</w:t>
      </w:r>
      <w:ins w:id="245" w:author="Jonathan Arndt" w:date="2021-04-22T15:52:00Z">
        <w:r w:rsidR="0055737A">
          <w:t xml:space="preserve"> and navig</w:t>
        </w:r>
      </w:ins>
      <w:ins w:id="246" w:author="Jonathan Arndt" w:date="2021-04-22T15:53:00Z">
        <w:r w:rsidR="0055737A">
          <w:t>ate to the path of where the scripts are stored</w:t>
        </w:r>
      </w:ins>
      <w:r w:rsidR="009931BC">
        <w:t xml:space="preserve"> or </w:t>
      </w:r>
      <w:r w:rsidR="009B373F">
        <w:t xml:space="preserve">hold </w:t>
      </w:r>
      <w:r w:rsidR="009B373F" w:rsidRPr="00A57165">
        <w:rPr>
          <w:b/>
          <w:bCs/>
          <w:rPrChange w:id="247" w:author="Jonathan Arndt" w:date="2021-04-22T21:14:00Z">
            <w:rPr/>
          </w:rPrChange>
        </w:rPr>
        <w:t>shift</w:t>
      </w:r>
      <w:r w:rsidR="009B373F">
        <w:t xml:space="preserve"> and </w:t>
      </w:r>
      <w:del w:id="248" w:author="Jonathan Arndt" w:date="2021-04-22T15:53:00Z">
        <w:r w:rsidR="009B373F" w:rsidRPr="00A57165" w:rsidDel="0055737A">
          <w:rPr>
            <w:b/>
            <w:bCs/>
            <w:rPrChange w:id="249" w:author="Jonathan Arndt" w:date="2021-04-22T21:14:00Z">
              <w:rPr/>
            </w:rPrChange>
          </w:rPr>
          <w:delText xml:space="preserve">Right </w:delText>
        </w:r>
      </w:del>
      <w:ins w:id="250" w:author="Jonathan Arndt" w:date="2021-04-22T15:53:00Z">
        <w:r w:rsidR="0055737A" w:rsidRPr="00A57165">
          <w:rPr>
            <w:b/>
            <w:bCs/>
            <w:rPrChange w:id="251" w:author="Jonathan Arndt" w:date="2021-04-22T21:14:00Z">
              <w:rPr/>
            </w:rPrChange>
          </w:rPr>
          <w:t>right-</w:t>
        </w:r>
      </w:ins>
      <w:r w:rsidR="009B373F" w:rsidRPr="00A57165">
        <w:rPr>
          <w:b/>
          <w:bCs/>
          <w:rPrChange w:id="252" w:author="Jonathan Arndt" w:date="2021-04-22T21:14:00Z">
            <w:rPr/>
          </w:rPrChange>
        </w:rPr>
        <w:t>click</w:t>
      </w:r>
      <w:r w:rsidR="009B373F">
        <w:t xml:space="preserve"> in the window where the </w:t>
      </w:r>
      <w:del w:id="253" w:author="Jonathan Arndt" w:date="2021-04-22T15:39:00Z">
        <w:r w:rsidR="009B373F" w:rsidDel="007F5643">
          <w:delText>Powershell</w:delText>
        </w:r>
      </w:del>
      <w:ins w:id="254" w:author="Jonathan Arndt" w:date="2021-04-22T15:39:00Z">
        <w:r w:rsidR="007F5643">
          <w:t>PowerShell</w:t>
        </w:r>
      </w:ins>
      <w:r w:rsidR="009B373F">
        <w:t xml:space="preserve"> </w:t>
      </w:r>
      <w:del w:id="255" w:author="Jonathan Arndt" w:date="2021-04-22T15:52:00Z">
        <w:r w:rsidR="009B373F" w:rsidDel="0055737A">
          <w:delText xml:space="preserve">command </w:delText>
        </w:r>
      </w:del>
      <w:ins w:id="256" w:author="Jonathan Arndt" w:date="2021-04-22T15:52:00Z">
        <w:r w:rsidR="0055737A">
          <w:t xml:space="preserve">script </w:t>
        </w:r>
      </w:ins>
      <w:r w:rsidR="009B373F">
        <w:t>exists</w:t>
      </w:r>
      <w:ins w:id="257" w:author="Jonathan Arndt" w:date="2021-04-22T15:52:00Z">
        <w:r w:rsidR="0055737A">
          <w:t>. Select the</w:t>
        </w:r>
      </w:ins>
      <w:del w:id="258" w:author="Jonathan Arndt" w:date="2021-04-22T15:52:00Z">
        <w:r w:rsidR="009B373F" w:rsidDel="0055737A">
          <w:delText xml:space="preserve"> and</w:delText>
        </w:r>
      </w:del>
      <w:r w:rsidR="009B373F">
        <w:t xml:space="preserve"> “Open </w:t>
      </w:r>
      <w:del w:id="259" w:author="Jonathan Arndt" w:date="2021-04-22T15:39:00Z">
        <w:r w:rsidR="009B373F" w:rsidDel="007F5643">
          <w:delText>Powershell</w:delText>
        </w:r>
      </w:del>
      <w:ins w:id="260" w:author="Jonathan Arndt" w:date="2021-04-22T15:39:00Z">
        <w:r w:rsidR="007F5643">
          <w:t>PowerShell</w:t>
        </w:r>
      </w:ins>
      <w:r w:rsidR="009B373F">
        <w:t xml:space="preserve"> window here”</w:t>
      </w:r>
      <w:ins w:id="261" w:author="Jonathan Arndt" w:date="2021-04-22T15:52:00Z">
        <w:r w:rsidR="0055737A">
          <w:t xml:space="preserve"> option.</w:t>
        </w:r>
      </w:ins>
    </w:p>
    <w:p w14:paraId="1EED45BD" w14:textId="682BC4BA" w:rsidR="009B373F" w:rsidDel="004E6BBE" w:rsidRDefault="009B373F" w:rsidP="009B373F">
      <w:pPr>
        <w:pStyle w:val="ListParagraph"/>
        <w:widowControl w:val="0"/>
        <w:numPr>
          <w:ilvl w:val="0"/>
          <w:numId w:val="0"/>
        </w:numPr>
        <w:ind w:left="720"/>
        <w:rPr>
          <w:del w:id="262" w:author="Jonathan Arndt" w:date="2021-04-22T17:08:00Z"/>
        </w:rPr>
      </w:pPr>
    </w:p>
    <w:p w14:paraId="1EE0F593" w14:textId="46282B7E" w:rsidR="009931BC" w:rsidRDefault="009931BC" w:rsidP="00300841">
      <w:pPr>
        <w:widowControl w:val="0"/>
      </w:pPr>
    </w:p>
    <w:p w14:paraId="056C455B" w14:textId="2C7DAADA" w:rsidR="009931BC" w:rsidDel="0055737A" w:rsidRDefault="00535E9D" w:rsidP="00F83046">
      <w:pPr>
        <w:pStyle w:val="ListParagraph"/>
        <w:widowControl w:val="0"/>
        <w:numPr>
          <w:ilvl w:val="0"/>
          <w:numId w:val="33"/>
        </w:numPr>
        <w:rPr>
          <w:del w:id="263" w:author="Jonathan Arndt" w:date="2021-04-22T15:54:00Z"/>
        </w:rPr>
      </w:pPr>
      <w:del w:id="264" w:author="Jonathan Arndt" w:date="2021-04-22T15:57:00Z">
        <w:r w:rsidRPr="00535E9D" w:rsidDel="0006082C">
          <w:rPr>
            <w:noProof/>
          </w:rPr>
          <w:drawing>
            <wp:anchor distT="0" distB="0" distL="114300" distR="114300" simplePos="0" relativeHeight="251671552" behindDoc="1" locked="0" layoutInCell="1" allowOverlap="1" wp14:anchorId="14E7B808" wp14:editId="48007040">
              <wp:simplePos x="0" y="0"/>
              <wp:positionH relativeFrom="margin">
                <wp:align>center</wp:align>
              </wp:positionH>
              <wp:positionV relativeFrom="page">
                <wp:posOffset>7496175</wp:posOffset>
              </wp:positionV>
              <wp:extent cx="7362825" cy="476549"/>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62825" cy="476549"/>
                      </a:xfrm>
                      <a:prstGeom prst="rect">
                        <a:avLst/>
                      </a:prstGeom>
                    </pic:spPr>
                  </pic:pic>
                </a:graphicData>
              </a:graphic>
              <wp14:sizeRelH relativeFrom="margin">
                <wp14:pctWidth>0</wp14:pctWidth>
              </wp14:sizeRelH>
              <wp14:sizeRelV relativeFrom="margin">
                <wp14:pctHeight>0</wp14:pctHeight>
              </wp14:sizeRelV>
            </wp:anchor>
          </w:drawing>
        </w:r>
      </w:del>
      <w:del w:id="265" w:author="Jonathan Arndt" w:date="2021-04-22T15:53:00Z">
        <w:r w:rsidR="009B373F" w:rsidDel="0055737A">
          <w:delText>While running</w:delText>
        </w:r>
      </w:del>
      <w:ins w:id="266" w:author="Jonathan Arndt" w:date="2021-04-22T15:53:00Z">
        <w:r w:rsidR="0055737A">
          <w:t>T</w:t>
        </w:r>
      </w:ins>
      <w:ins w:id="267" w:author="Jonathan Arndt" w:date="2021-04-22T15:54:00Z">
        <w:r w:rsidR="0055737A">
          <w:t>o execute a</w:t>
        </w:r>
      </w:ins>
      <w:r w:rsidR="009B373F">
        <w:t xml:space="preserve"> </w:t>
      </w:r>
      <w:del w:id="268" w:author="Jonathan Arndt" w:date="2021-04-22T15:39:00Z">
        <w:r w:rsidR="009B373F" w:rsidDel="007F5643">
          <w:delText>Powershell</w:delText>
        </w:r>
      </w:del>
      <w:ins w:id="269" w:author="Jonathan Arndt" w:date="2021-04-22T15:39:00Z">
        <w:r w:rsidR="007F5643">
          <w:t>PowerShell</w:t>
        </w:r>
      </w:ins>
      <w:r w:rsidR="00300841">
        <w:t xml:space="preserve"> </w:t>
      </w:r>
      <w:ins w:id="270" w:author="Jonathan Arndt" w:date="2021-04-22T15:54:00Z">
        <w:r w:rsidR="0055737A">
          <w:t xml:space="preserve">script </w:t>
        </w:r>
      </w:ins>
      <w:r w:rsidR="00300841">
        <w:t xml:space="preserve">from </w:t>
      </w:r>
      <w:del w:id="271" w:author="Jonathan Arndt" w:date="2021-04-22T15:54:00Z">
        <w:r w:rsidR="00300841" w:rsidDel="0055737A">
          <w:delText>a</w:delText>
        </w:r>
      </w:del>
      <w:ins w:id="272" w:author="Jonathan Arndt" w:date="2021-04-22T15:54:00Z">
        <w:r w:rsidR="0055737A">
          <w:t>the</w:t>
        </w:r>
      </w:ins>
      <w:r w:rsidR="00300841">
        <w:t xml:space="preserve"> </w:t>
      </w:r>
      <w:ins w:id="273" w:author="Jonathan Arndt" w:date="2021-04-22T15:55:00Z">
        <w:r w:rsidR="0055737A">
          <w:t xml:space="preserve">PowerShell </w:t>
        </w:r>
      </w:ins>
      <w:r w:rsidR="00300841">
        <w:t>command line</w:t>
      </w:r>
      <w:r w:rsidR="009931BC">
        <w:t xml:space="preserve">, type in the full </w:t>
      </w:r>
      <w:del w:id="274" w:author="Jonathan Arndt" w:date="2021-04-22T15:54:00Z">
        <w:r w:rsidR="009931BC" w:rsidDel="0055737A">
          <w:delText>path to the authentication script</w:delText>
        </w:r>
        <w:r w:rsidR="00300841" w:rsidDel="0055737A">
          <w:delText xml:space="preserve"> with the prefix</w:delText>
        </w:r>
        <w:r w:rsidDel="0055737A">
          <w:delText>:</w:delText>
        </w:r>
        <w:r w:rsidR="00300841" w:rsidDel="0055737A">
          <w:delText xml:space="preserve"> powershell.exe</w:delText>
        </w:r>
        <w:r w:rsidDel="0055737A">
          <w:delText xml:space="preserve"> -Command “&amp;</w:delText>
        </w:r>
        <w:r w:rsidR="009931BC" w:rsidDel="0055737A">
          <w:delText>.</w:delText>
        </w:r>
        <w:r w:rsidDel="0055737A">
          <w:delText xml:space="preserve"> The path must be in single quotes and the end of the command must end with double quotes. </w:delText>
        </w:r>
        <w:r w:rsidR="00300841" w:rsidDel="0055737A">
          <w:delText>Example</w:delText>
        </w:r>
        <w:r w:rsidDel="0055737A">
          <w:delText xml:space="preserve"> below</w:delText>
        </w:r>
        <w:r w:rsidR="00300841" w:rsidDel="0055737A">
          <w:delText>:</w:delText>
        </w:r>
      </w:del>
    </w:p>
    <w:p w14:paraId="6B7FB53E" w14:textId="308BBCF1" w:rsidR="00C91165" w:rsidDel="0055737A" w:rsidRDefault="00C91165" w:rsidP="00C91165">
      <w:pPr>
        <w:pStyle w:val="ListParagraph"/>
        <w:numPr>
          <w:ilvl w:val="0"/>
          <w:numId w:val="0"/>
        </w:numPr>
        <w:ind w:left="720"/>
        <w:rPr>
          <w:del w:id="275" w:author="Jonathan Arndt" w:date="2021-04-22T15:54:00Z"/>
        </w:rPr>
      </w:pPr>
    </w:p>
    <w:p w14:paraId="40933C5E" w14:textId="22A5EF94" w:rsidR="00C91165" w:rsidRPr="009B373F" w:rsidRDefault="009B373F">
      <w:pPr>
        <w:pStyle w:val="ListParagraph"/>
        <w:widowControl w:val="0"/>
        <w:numPr>
          <w:ilvl w:val="0"/>
          <w:numId w:val="33"/>
        </w:numPr>
        <w:pPrChange w:id="276" w:author="Jonathan Arndt" w:date="2021-04-22T15:54:00Z">
          <w:pPr>
            <w:pStyle w:val="ListParagraph"/>
            <w:widowControl w:val="0"/>
            <w:numPr>
              <w:ilvl w:val="1"/>
              <w:numId w:val="33"/>
            </w:numPr>
            <w:ind w:left="1440"/>
          </w:pPr>
        </w:pPrChange>
      </w:pPr>
      <w:del w:id="277" w:author="Jonathan Arndt" w:date="2021-04-22T15:54:00Z">
        <w:r w:rsidDel="0055737A">
          <w:delText xml:space="preserve">While running </w:delText>
        </w:r>
      </w:del>
      <w:del w:id="278" w:author="Jonathan Arndt" w:date="2021-04-22T15:40:00Z">
        <w:r w:rsidDel="007F5643">
          <w:delText>Powershell</w:delText>
        </w:r>
      </w:del>
      <w:del w:id="279" w:author="Jonathan Arndt" w:date="2021-04-22T15:54:00Z">
        <w:r w:rsidDel="0055737A">
          <w:delText xml:space="preserve"> from </w:delText>
        </w:r>
        <w:r w:rsidR="00C91165" w:rsidDel="0055737A">
          <w:delText xml:space="preserve">f holding shift and Right Clicking in the window that contains your </w:delText>
        </w:r>
      </w:del>
      <w:del w:id="280" w:author="Jonathan Arndt" w:date="2021-04-22T15:40:00Z">
        <w:r w:rsidR="00C91165" w:rsidDel="007F5643">
          <w:delText>Powershell</w:delText>
        </w:r>
      </w:del>
      <w:del w:id="281" w:author="Jonathan Arndt" w:date="2021-04-22T15:54:00Z">
        <w:r w:rsidR="00C91165" w:rsidDel="0055737A">
          <w:delText xml:space="preserve"> command, </w:delText>
        </w:r>
        <w:r w:rsidR="00972827" w:rsidDel="0055737A">
          <w:delText>paste the</w:delText>
        </w:r>
      </w:del>
      <w:ins w:id="282" w:author="Jonathan Arndt" w:date="2021-04-22T15:54:00Z">
        <w:r w:rsidR="0055737A">
          <w:t>name of the script with the prefix</w:t>
        </w:r>
      </w:ins>
      <w:r w:rsidR="00972827">
        <w:t xml:space="preserve"> “.\</w:t>
      </w:r>
      <w:ins w:id="283" w:author="Jonathan Arndt" w:date="2021-04-22T15:55:00Z">
        <w:r w:rsidR="0055737A">
          <w:t>”. See example below.</w:t>
        </w:r>
      </w:ins>
      <w:del w:id="284" w:author="Jonathan Arndt" w:date="2021-04-22T15:55:00Z">
        <w:r w:rsidR="00972827" w:rsidDel="0055737A">
          <w:rPr>
            <w:i/>
            <w:iCs/>
          </w:rPr>
          <w:delText xml:space="preserve">name of the desired </w:delText>
        </w:r>
      </w:del>
      <w:del w:id="285" w:author="Jonathan Arndt" w:date="2021-04-22T15:40:00Z">
        <w:r w:rsidR="00972827" w:rsidDel="007F5643">
          <w:rPr>
            <w:i/>
            <w:iCs/>
          </w:rPr>
          <w:delText>powershell</w:delText>
        </w:r>
      </w:del>
      <w:del w:id="286" w:author="Jonathan Arndt" w:date="2021-04-22T15:55:00Z">
        <w:r w:rsidR="00972827" w:rsidDel="0055737A">
          <w:rPr>
            <w:i/>
            <w:iCs/>
          </w:rPr>
          <w:delText xml:space="preserve"> script”</w:delText>
        </w:r>
      </w:del>
    </w:p>
    <w:p w14:paraId="699478CE" w14:textId="2B098D9E" w:rsidR="009B373F" w:rsidRDefault="004E6BBE" w:rsidP="009B373F">
      <w:pPr>
        <w:pStyle w:val="ListParagraph"/>
        <w:numPr>
          <w:ilvl w:val="0"/>
          <w:numId w:val="0"/>
        </w:numPr>
        <w:ind w:left="720"/>
      </w:pPr>
      <w:r w:rsidRPr="00972827">
        <w:rPr>
          <w:noProof/>
        </w:rPr>
        <w:drawing>
          <wp:anchor distT="0" distB="0" distL="114300" distR="114300" simplePos="0" relativeHeight="251697152" behindDoc="0" locked="0" layoutInCell="1" allowOverlap="1" wp14:anchorId="484740A7" wp14:editId="288AA75D">
            <wp:simplePos x="0" y="0"/>
            <wp:positionH relativeFrom="margin">
              <wp:align>left</wp:align>
            </wp:positionH>
            <wp:positionV relativeFrom="paragraph">
              <wp:posOffset>204165</wp:posOffset>
            </wp:positionV>
            <wp:extent cx="5438775" cy="349096"/>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38775" cy="349096"/>
                    </a:xfrm>
                    <a:prstGeom prst="rect">
                      <a:avLst/>
                    </a:prstGeom>
                  </pic:spPr>
                </pic:pic>
              </a:graphicData>
            </a:graphic>
          </wp:anchor>
        </w:drawing>
      </w:r>
    </w:p>
    <w:p w14:paraId="71A307E1" w14:textId="5968F846" w:rsidR="00972827" w:rsidRDefault="00972827" w:rsidP="00972827">
      <w:pPr>
        <w:pStyle w:val="ListParagraph"/>
        <w:numPr>
          <w:ilvl w:val="0"/>
          <w:numId w:val="0"/>
        </w:numPr>
        <w:ind w:left="720"/>
      </w:pPr>
    </w:p>
    <w:p w14:paraId="603A8E8E" w14:textId="1F21E7BE" w:rsidR="00972827" w:rsidRDefault="00972827" w:rsidP="00972827">
      <w:pPr>
        <w:pStyle w:val="ListParagraph"/>
        <w:numPr>
          <w:ilvl w:val="0"/>
          <w:numId w:val="0"/>
        </w:numPr>
        <w:ind w:left="720"/>
      </w:pPr>
    </w:p>
    <w:p w14:paraId="0DDD3507" w14:textId="6954FAE5" w:rsidR="00F83046" w:rsidRDefault="00535E9D" w:rsidP="00F83046">
      <w:pPr>
        <w:pStyle w:val="ListParagraph"/>
        <w:widowControl w:val="0"/>
        <w:numPr>
          <w:ilvl w:val="0"/>
          <w:numId w:val="33"/>
        </w:numPr>
      </w:pPr>
      <w:r>
        <w:t xml:space="preserve">Enter the new username desired for the device after the prompt, </w:t>
      </w:r>
      <w:del w:id="287" w:author="Jonathan Arndt" w:date="2021-04-22T15:48:00Z">
        <w:r w:rsidDel="0055737A">
          <w:delText>“</w:delText>
        </w:r>
      </w:del>
      <w:ins w:id="288" w:author="Jonathan Arndt" w:date="2021-04-22T15:48:00Z">
        <w:r w:rsidR="0055737A">
          <w:t>‘</w:t>
        </w:r>
      </w:ins>
      <w:proofErr w:type="spellStart"/>
      <w:r>
        <w:t>NewUsername</w:t>
      </w:r>
      <w:proofErr w:type="spellEnd"/>
      <w:ins w:id="289" w:author="Jonathan Arndt" w:date="2021-04-22T15:48:00Z">
        <w:r w:rsidR="0055737A">
          <w:t>’</w:t>
        </w:r>
      </w:ins>
      <w:del w:id="290" w:author="Jonathan Arndt" w:date="2021-04-22T15:48:00Z">
        <w:r w:rsidDel="0055737A">
          <w:delText>”</w:delText>
        </w:r>
      </w:del>
      <w:r>
        <w:t>.</w:t>
      </w:r>
    </w:p>
    <w:p w14:paraId="7A4802F7" w14:textId="4D0DE914" w:rsidR="00F83046" w:rsidRDefault="00535E9D" w:rsidP="00F83046">
      <w:pPr>
        <w:pStyle w:val="ListParagraph"/>
        <w:widowControl w:val="0"/>
        <w:numPr>
          <w:ilvl w:val="0"/>
          <w:numId w:val="33"/>
        </w:numPr>
      </w:pPr>
      <w:r>
        <w:t>Enter the new password desired for the device after the prompt, ‘</w:t>
      </w:r>
      <w:proofErr w:type="spellStart"/>
      <w:r>
        <w:t>NewPassword</w:t>
      </w:r>
      <w:proofErr w:type="spellEnd"/>
      <w:r>
        <w:t>”.</w:t>
      </w:r>
    </w:p>
    <w:p w14:paraId="7C7E9561" w14:textId="6746C760" w:rsidR="00201F29" w:rsidRDefault="00201F29" w:rsidP="00F83046">
      <w:pPr>
        <w:pStyle w:val="ListParagraph"/>
        <w:widowControl w:val="0"/>
        <w:numPr>
          <w:ilvl w:val="0"/>
          <w:numId w:val="33"/>
        </w:numPr>
      </w:pPr>
      <w:r>
        <w:t>If using an address book enter the desired address book from the list or type ‘n’ to skip this selection.</w:t>
      </w:r>
    </w:p>
    <w:p w14:paraId="37A6AB20" w14:textId="2F073B9A" w:rsidR="00F83046" w:rsidRDefault="00201F29" w:rsidP="00F83046">
      <w:pPr>
        <w:pStyle w:val="ListParagraph"/>
        <w:widowControl w:val="0"/>
        <w:numPr>
          <w:ilvl w:val="0"/>
          <w:numId w:val="33"/>
        </w:numPr>
      </w:pPr>
      <w:r>
        <w:t>If using an address book enter the desired address or ‘a’ for all or ‘n’ to skip.</w:t>
      </w:r>
      <w:del w:id="291" w:author="Jonathan Arndt" w:date="2021-04-22T15:56:00Z">
        <w:r w:rsidDel="0055737A">
          <w:br/>
          <w:delText xml:space="preserve"> </w:delText>
        </w:r>
      </w:del>
    </w:p>
    <w:p w14:paraId="53535DD5" w14:textId="690DFF31" w:rsidR="00201F29" w:rsidRDefault="00201F29" w:rsidP="00F83046">
      <w:pPr>
        <w:pStyle w:val="ListParagraph"/>
        <w:widowControl w:val="0"/>
        <w:numPr>
          <w:ilvl w:val="0"/>
          <w:numId w:val="33"/>
        </w:numPr>
      </w:pPr>
      <w:r>
        <w:t>If no address book file (*.</w:t>
      </w:r>
      <w:proofErr w:type="spellStart"/>
      <w:r>
        <w:t>pda</w:t>
      </w:r>
      <w:proofErr w:type="spellEnd"/>
      <w:r>
        <w:t xml:space="preserve">) is discovered by the script (located in the </w:t>
      </w:r>
      <w:r w:rsidR="00CA08DD">
        <w:t>‘Bundles’</w:t>
      </w:r>
      <w:r>
        <w:t xml:space="preserve"> folder) enter the device hostname or IP address.</w:t>
      </w:r>
    </w:p>
    <w:p w14:paraId="0A3F7ACD" w14:textId="57C19709" w:rsidR="00201F29" w:rsidRDefault="00201F29" w:rsidP="00F83046">
      <w:pPr>
        <w:pStyle w:val="ListParagraph"/>
        <w:widowControl w:val="0"/>
        <w:numPr>
          <w:ilvl w:val="0"/>
          <w:numId w:val="33"/>
        </w:numPr>
      </w:pPr>
      <w:r>
        <w:t xml:space="preserve"> Enter the device</w:t>
      </w:r>
      <w:del w:id="292" w:author="Jonathan Arndt" w:date="2021-04-22T15:48:00Z">
        <w:r w:rsidDel="0055737A">
          <w:delText>s’</w:delText>
        </w:r>
      </w:del>
      <w:r>
        <w:t xml:space="preserve"> current username (</w:t>
      </w:r>
      <w:del w:id="293" w:author="Jonathan Arndt" w:date="2021-04-22T15:48:00Z">
        <w:r w:rsidDel="0055737A">
          <w:delText>note</w:delText>
        </w:r>
      </w:del>
      <w:ins w:id="294" w:author="Jonathan Arndt" w:date="2021-04-22T15:48:00Z">
        <w:r w:rsidR="0055737A">
          <w:t>Note</w:t>
        </w:r>
      </w:ins>
      <w:r>
        <w:t xml:space="preserve">: </w:t>
      </w:r>
      <w:del w:id="295" w:author="Jonathan Arndt" w:date="2021-04-22T15:48:00Z">
        <w:r w:rsidDel="0055737A">
          <w:delText xml:space="preserve">if </w:delText>
        </w:r>
      </w:del>
      <w:ins w:id="296" w:author="Jonathan Arndt" w:date="2021-04-22T15:48:00Z">
        <w:r w:rsidR="0055737A">
          <w:t xml:space="preserve">If </w:t>
        </w:r>
      </w:ins>
      <w:r>
        <w:t xml:space="preserve">authentication has not yet been setup </w:t>
      </w:r>
      <w:ins w:id="297" w:author="Jonathan Arndt" w:date="2021-04-22T15:57:00Z">
        <w:r w:rsidR="0080417B">
          <w:t xml:space="preserve">on the device, </w:t>
        </w:r>
      </w:ins>
      <w:r>
        <w:t>the username is ‘</w:t>
      </w:r>
      <w:ins w:id="298" w:author="Jonathan Arndt" w:date="2021-04-22T15:42:00Z">
        <w:r w:rsidR="007F5643">
          <w:t>C</w:t>
        </w:r>
      </w:ins>
      <w:del w:id="299" w:author="Jonathan Arndt" w:date="2021-04-22T15:42:00Z">
        <w:r w:rsidDel="007F5643">
          <w:delText>c</w:delText>
        </w:r>
      </w:del>
      <w:r>
        <w:t xml:space="preserve">restron’). Hit enter for </w:t>
      </w:r>
      <w:ins w:id="300" w:author="Jonathan Arndt" w:date="2021-04-22T15:49:00Z">
        <w:r w:rsidR="0055737A">
          <w:t xml:space="preserve">the script to enter the </w:t>
        </w:r>
      </w:ins>
      <w:r>
        <w:t>default ‘</w:t>
      </w:r>
      <w:ins w:id="301" w:author="Jonathan Arndt" w:date="2021-04-22T15:42:00Z">
        <w:r w:rsidR="007F5643">
          <w:t>C</w:t>
        </w:r>
      </w:ins>
      <w:del w:id="302" w:author="Jonathan Arndt" w:date="2021-04-22T15:42:00Z">
        <w:r w:rsidDel="007F5643">
          <w:delText>c</w:delText>
        </w:r>
      </w:del>
      <w:r>
        <w:t>restron’</w:t>
      </w:r>
      <w:ins w:id="303" w:author="Jonathan Arndt" w:date="2021-04-22T15:49:00Z">
        <w:r w:rsidR="0055737A">
          <w:t xml:space="preserve"> username for you</w:t>
        </w:r>
      </w:ins>
      <w:r>
        <w:t>.</w:t>
      </w:r>
    </w:p>
    <w:p w14:paraId="7198694E" w14:textId="36D8A0AC" w:rsidR="00201F29" w:rsidRDefault="00201F29" w:rsidP="00F83046">
      <w:pPr>
        <w:pStyle w:val="ListParagraph"/>
        <w:widowControl w:val="0"/>
        <w:numPr>
          <w:ilvl w:val="0"/>
          <w:numId w:val="33"/>
        </w:numPr>
      </w:pPr>
      <w:r>
        <w:t>Enter the device</w:t>
      </w:r>
      <w:del w:id="304" w:author="Jonathan Arndt" w:date="2021-04-22T15:58:00Z">
        <w:r w:rsidDel="0080417B">
          <w:delText>s’</w:delText>
        </w:r>
      </w:del>
      <w:r>
        <w:t xml:space="preserve"> current password (</w:t>
      </w:r>
      <w:del w:id="305" w:author="Jonathan Arndt" w:date="2021-04-22T15:49:00Z">
        <w:r w:rsidDel="0055737A">
          <w:delText>note</w:delText>
        </w:r>
      </w:del>
      <w:ins w:id="306" w:author="Jonathan Arndt" w:date="2021-04-22T15:49:00Z">
        <w:r w:rsidR="0055737A">
          <w:t>Note</w:t>
        </w:r>
      </w:ins>
      <w:r>
        <w:t xml:space="preserve">: </w:t>
      </w:r>
      <w:del w:id="307" w:author="Jonathan Arndt" w:date="2021-04-22T15:49:00Z">
        <w:r w:rsidDel="0055737A">
          <w:delText xml:space="preserve">if </w:delText>
        </w:r>
      </w:del>
      <w:ins w:id="308" w:author="Jonathan Arndt" w:date="2021-04-22T15:49:00Z">
        <w:r w:rsidR="0055737A">
          <w:t xml:space="preserve">If </w:t>
        </w:r>
      </w:ins>
      <w:r>
        <w:t xml:space="preserve">authentication has not yet been setup </w:t>
      </w:r>
      <w:ins w:id="309" w:author="Jonathan Arndt" w:date="2021-04-22T15:58:00Z">
        <w:r w:rsidR="0080417B">
          <w:t xml:space="preserve">on the device, </w:t>
        </w:r>
      </w:ins>
      <w:r>
        <w:t>the password is blank</w:t>
      </w:r>
      <w:r w:rsidR="00DC06CE">
        <w:t xml:space="preserve"> or empty</w:t>
      </w:r>
      <w:r>
        <w:t xml:space="preserve">). Hit enter for </w:t>
      </w:r>
      <w:ins w:id="310" w:author="Jonathan Arndt" w:date="2021-04-22T15:49:00Z">
        <w:r w:rsidR="0055737A">
          <w:t xml:space="preserve">the script to enter the </w:t>
        </w:r>
      </w:ins>
      <w:r>
        <w:t xml:space="preserve">default </w:t>
      </w:r>
      <w:r w:rsidR="00DC06CE">
        <w:t xml:space="preserve">empty </w:t>
      </w:r>
      <w:r>
        <w:t>password</w:t>
      </w:r>
      <w:ins w:id="311" w:author="Jonathan Arndt" w:date="2021-04-22T15:49:00Z">
        <w:r w:rsidR="0055737A">
          <w:t xml:space="preserve"> for you</w:t>
        </w:r>
      </w:ins>
      <w:r>
        <w:t>.</w:t>
      </w:r>
    </w:p>
    <w:p w14:paraId="0FFFCBF6" w14:textId="3C0FB97A" w:rsidR="00F83046" w:rsidRDefault="00DC06CE" w:rsidP="00A66415">
      <w:pPr>
        <w:pStyle w:val="ListParagraph"/>
        <w:widowControl w:val="0"/>
        <w:numPr>
          <w:ilvl w:val="0"/>
          <w:numId w:val="0"/>
        </w:numPr>
        <w:ind w:left="720"/>
      </w:pPr>
      <w:r>
        <w:t>Script will provide visual indication of</w:t>
      </w:r>
      <w:ins w:id="312" w:author="Jonathan Arndt" w:date="2021-04-22T15:58:00Z">
        <w:r w:rsidR="0080417B">
          <w:t xml:space="preserve"> the following:</w:t>
        </w:r>
      </w:ins>
      <w:r>
        <w:t xml:space="preserve"> </w:t>
      </w:r>
      <w:del w:id="313" w:author="Jonathan Arndt" w:date="2021-04-22T15:58:00Z">
        <w:r w:rsidDel="0080417B">
          <w:delText xml:space="preserve">ongoing </w:delText>
        </w:r>
      </w:del>
      <w:ins w:id="314" w:author="Jonathan Arndt" w:date="2021-04-22T15:58:00Z">
        <w:r w:rsidR="0080417B">
          <w:t xml:space="preserve">Ongoing </w:t>
        </w:r>
      </w:ins>
      <w:r>
        <w:t xml:space="preserve">job running in the background, indication of when the job has completed, and will automatically generate logs showing status of authentication script for each device </w:t>
      </w:r>
      <w:ins w:id="315" w:author="Jonathan Arndt" w:date="2021-04-22T15:50:00Z">
        <w:r w:rsidR="0055737A">
          <w:t xml:space="preserve">the script </w:t>
        </w:r>
      </w:ins>
      <w:r>
        <w:t>connect</w:t>
      </w:r>
      <w:ins w:id="316" w:author="Jonathan Arndt" w:date="2021-04-22T15:50:00Z">
        <w:r w:rsidR="0055737A">
          <w:t>s</w:t>
        </w:r>
      </w:ins>
      <w:del w:id="317" w:author="Jonathan Arndt" w:date="2021-04-22T15:50:00Z">
        <w:r w:rsidDel="0055737A">
          <w:delText>ed</w:delText>
        </w:r>
      </w:del>
      <w:r>
        <w:t xml:space="preserve"> to.</w:t>
      </w:r>
    </w:p>
    <w:p w14:paraId="22EC53B1" w14:textId="42933526" w:rsidR="00B96C17" w:rsidRDefault="00B96C17" w:rsidP="00A66415">
      <w:pPr>
        <w:pStyle w:val="ListParagraph"/>
        <w:widowControl w:val="0"/>
        <w:numPr>
          <w:ilvl w:val="0"/>
          <w:numId w:val="0"/>
        </w:numPr>
        <w:ind w:left="720"/>
      </w:pPr>
    </w:p>
    <w:p w14:paraId="70968ED5" w14:textId="424B4A32" w:rsidR="00B96C17" w:rsidRDefault="004E6BBE" w:rsidP="00B96C17">
      <w:pPr>
        <w:pStyle w:val="ListParagraph"/>
        <w:widowControl w:val="0"/>
        <w:numPr>
          <w:ilvl w:val="0"/>
          <w:numId w:val="33"/>
        </w:numPr>
        <w:rPr>
          <w:ins w:id="318" w:author="Jonathan Arndt" w:date="2021-04-22T15:51:00Z"/>
        </w:rPr>
      </w:pPr>
      <w:r w:rsidRPr="00030969">
        <w:rPr>
          <w:noProof/>
        </w:rPr>
        <w:drawing>
          <wp:anchor distT="0" distB="0" distL="114300" distR="114300" simplePos="0" relativeHeight="251673600" behindDoc="0" locked="0" layoutInCell="1" allowOverlap="1" wp14:anchorId="1AF83443" wp14:editId="5D6A47F0">
            <wp:simplePos x="0" y="0"/>
            <wp:positionH relativeFrom="margin">
              <wp:align>right</wp:align>
            </wp:positionH>
            <wp:positionV relativeFrom="paragraph">
              <wp:posOffset>226593</wp:posOffset>
            </wp:positionV>
            <wp:extent cx="6400800" cy="9423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00800" cy="942340"/>
                    </a:xfrm>
                    <a:prstGeom prst="rect">
                      <a:avLst/>
                    </a:prstGeom>
                  </pic:spPr>
                </pic:pic>
              </a:graphicData>
            </a:graphic>
          </wp:anchor>
        </w:drawing>
      </w:r>
      <w:r w:rsidR="0055737A" w:rsidRPr="00B96C17">
        <w:rPr>
          <w:noProof/>
        </w:rPr>
        <w:drawing>
          <wp:anchor distT="0" distB="0" distL="114300" distR="114300" simplePos="0" relativeHeight="251684864" behindDoc="0" locked="0" layoutInCell="1" allowOverlap="1" wp14:anchorId="6461024B" wp14:editId="589C401D">
            <wp:simplePos x="0" y="0"/>
            <wp:positionH relativeFrom="margin">
              <wp:align>left</wp:align>
            </wp:positionH>
            <wp:positionV relativeFrom="paragraph">
              <wp:posOffset>1307135</wp:posOffset>
            </wp:positionV>
            <wp:extent cx="2219325" cy="657225"/>
            <wp:effectExtent l="0" t="0" r="9525"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19325" cy="657225"/>
                    </a:xfrm>
                    <a:prstGeom prst="rect">
                      <a:avLst/>
                    </a:prstGeom>
                  </pic:spPr>
                </pic:pic>
              </a:graphicData>
            </a:graphic>
          </wp:anchor>
        </w:drawing>
      </w:r>
      <w:r w:rsidR="00B96C17">
        <w:t>Wait for confirmation of successful completion.</w:t>
      </w:r>
    </w:p>
    <w:p w14:paraId="3CC81131" w14:textId="77777777" w:rsidR="0055737A" w:rsidRDefault="0055737A">
      <w:pPr>
        <w:pStyle w:val="ListParagraph"/>
        <w:widowControl w:val="0"/>
        <w:numPr>
          <w:ilvl w:val="0"/>
          <w:numId w:val="0"/>
        </w:numPr>
        <w:ind w:left="720"/>
        <w:rPr>
          <w:ins w:id="319" w:author="Jonathan Arndt" w:date="2021-04-22T15:51:00Z"/>
        </w:rPr>
        <w:pPrChange w:id="320" w:author="Jonathan Arndt" w:date="2021-04-22T15:51:00Z">
          <w:pPr>
            <w:pStyle w:val="ListParagraph"/>
            <w:widowControl w:val="0"/>
            <w:numPr>
              <w:numId w:val="33"/>
            </w:numPr>
          </w:pPr>
        </w:pPrChange>
      </w:pPr>
    </w:p>
    <w:p w14:paraId="75D6DACC" w14:textId="4C967C04" w:rsidR="0055737A" w:rsidRDefault="0055737A" w:rsidP="00B96C17">
      <w:pPr>
        <w:pStyle w:val="ListParagraph"/>
        <w:widowControl w:val="0"/>
        <w:numPr>
          <w:ilvl w:val="0"/>
          <w:numId w:val="33"/>
        </w:numPr>
      </w:pPr>
      <w:ins w:id="321" w:author="Jonathan Arndt" w:date="2021-04-22T15:50:00Z">
        <w:r>
          <w:t xml:space="preserve">Check the ‘Log’ folder for any errors that may </w:t>
        </w:r>
      </w:ins>
      <w:ins w:id="322" w:author="Jonathan Arndt" w:date="2021-04-22T15:59:00Z">
        <w:r w:rsidR="0080417B">
          <w:t>have</w:t>
        </w:r>
      </w:ins>
      <w:ins w:id="323" w:author="Jonathan Arndt" w:date="2021-04-22T15:50:00Z">
        <w:r>
          <w:t xml:space="preserve"> occurred. Typical log entry looks like example below.</w:t>
        </w:r>
      </w:ins>
    </w:p>
    <w:p w14:paraId="4C03B986" w14:textId="3F4CE807" w:rsidR="00B96C17" w:rsidRDefault="0080417B" w:rsidP="00B96C17">
      <w:pPr>
        <w:pStyle w:val="ListParagraph"/>
        <w:widowControl w:val="0"/>
        <w:numPr>
          <w:ilvl w:val="0"/>
          <w:numId w:val="0"/>
        </w:numPr>
        <w:ind w:left="720"/>
      </w:pPr>
      <w:r w:rsidRPr="00030969">
        <w:rPr>
          <w:noProof/>
        </w:rPr>
        <w:drawing>
          <wp:anchor distT="0" distB="0" distL="114300" distR="114300" simplePos="0" relativeHeight="251674624" behindDoc="0" locked="0" layoutInCell="1" allowOverlap="1" wp14:anchorId="03C0B4C1" wp14:editId="1460BCC6">
            <wp:simplePos x="0" y="0"/>
            <wp:positionH relativeFrom="margin">
              <wp:align>left</wp:align>
            </wp:positionH>
            <wp:positionV relativeFrom="paragraph">
              <wp:posOffset>267360</wp:posOffset>
            </wp:positionV>
            <wp:extent cx="5925185" cy="11144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25185" cy="1114425"/>
                    </a:xfrm>
                    <a:prstGeom prst="rect">
                      <a:avLst/>
                    </a:prstGeom>
                  </pic:spPr>
                </pic:pic>
              </a:graphicData>
            </a:graphic>
          </wp:anchor>
        </w:drawing>
      </w:r>
    </w:p>
    <w:p w14:paraId="3D66C885" w14:textId="35175E1D" w:rsidR="00B96C17" w:rsidRDefault="00B96C17" w:rsidP="00B96C17">
      <w:pPr>
        <w:pStyle w:val="ListParagraph"/>
        <w:widowControl w:val="0"/>
        <w:numPr>
          <w:ilvl w:val="0"/>
          <w:numId w:val="0"/>
        </w:numPr>
        <w:ind w:left="720"/>
      </w:pPr>
    </w:p>
    <w:p w14:paraId="493C705F" w14:textId="11128B6C" w:rsidR="0029219F" w:rsidRDefault="0029219F" w:rsidP="00B96C17">
      <w:pPr>
        <w:pStyle w:val="ListParagraph"/>
        <w:widowControl w:val="0"/>
        <w:numPr>
          <w:ilvl w:val="0"/>
          <w:numId w:val="0"/>
        </w:numPr>
        <w:ind w:left="720"/>
      </w:pPr>
    </w:p>
    <w:p w14:paraId="4A14FD2D" w14:textId="220FDA9B" w:rsidR="0029219F" w:rsidRDefault="0029219F" w:rsidP="00A66415">
      <w:pPr>
        <w:pStyle w:val="ListParagraph"/>
        <w:widowControl w:val="0"/>
        <w:numPr>
          <w:ilvl w:val="0"/>
          <w:numId w:val="0"/>
        </w:numPr>
        <w:ind w:left="720"/>
      </w:pPr>
    </w:p>
    <w:p w14:paraId="1670F769" w14:textId="46164A4D" w:rsidR="00030969" w:rsidRDefault="0029219F" w:rsidP="0029219F">
      <w:pPr>
        <w:pStyle w:val="Heading2"/>
      </w:pPr>
      <w:bookmarkStart w:id="324" w:name="_Toc70019849"/>
      <w:bookmarkStart w:id="325" w:name="_Toc70083771"/>
      <w:r>
        <w:t xml:space="preserve">Execute </w:t>
      </w:r>
      <w:del w:id="326" w:author="Jonathan Arndt" w:date="2021-04-22T21:34:00Z">
        <w:r w:rsidDel="00BE3376">
          <w:delText>‘</w:delText>
        </w:r>
      </w:del>
      <w:r w:rsidR="009B373F">
        <w:t>Authentication</w:t>
      </w:r>
      <w:del w:id="327" w:author="Jonathan Arndt" w:date="2021-04-22T21:34:00Z">
        <w:r w:rsidR="009B373F" w:rsidDel="00BE3376">
          <w:delText>’</w:delText>
        </w:r>
      </w:del>
      <w:r>
        <w:t xml:space="preserve"> Script (</w:t>
      </w:r>
      <w:ins w:id="328" w:author="Jonathan Arndt" w:date="2021-04-22T21:35:00Z">
        <w:r w:rsidR="00BE3376">
          <w:t>u</w:t>
        </w:r>
      </w:ins>
      <w:del w:id="329" w:author="Jonathan Arndt" w:date="2021-04-22T21:35:00Z">
        <w:r w:rsidDel="00BE3376">
          <w:delText>U</w:delText>
        </w:r>
      </w:del>
      <w:r>
        <w:t>nattended</w:t>
      </w:r>
      <w:del w:id="330" w:author="Jonathan Arndt" w:date="2021-04-22T21:35:00Z">
        <w:r w:rsidDel="00BE3376">
          <w:delText xml:space="preserve"> execution</w:delText>
        </w:r>
      </w:del>
      <w:r>
        <w:t>)</w:t>
      </w:r>
      <w:bookmarkEnd w:id="324"/>
      <w:bookmarkEnd w:id="325"/>
    </w:p>
    <w:p w14:paraId="706FDB71" w14:textId="6CAD44F7" w:rsidR="00030969" w:rsidDel="004E6BBE" w:rsidRDefault="009B373F" w:rsidP="0029219F">
      <w:pPr>
        <w:pStyle w:val="ListParagraph"/>
        <w:widowControl w:val="0"/>
        <w:numPr>
          <w:ilvl w:val="0"/>
          <w:numId w:val="38"/>
        </w:numPr>
        <w:rPr>
          <w:del w:id="331" w:author="Jonathan Arndt" w:date="2021-04-22T17:05:00Z"/>
        </w:rPr>
      </w:pPr>
      <w:r>
        <w:t xml:space="preserve">Navigate to the </w:t>
      </w:r>
      <w:r w:rsidRPr="007F5643">
        <w:rPr>
          <w:i/>
          <w:iCs/>
          <w:rPrChange w:id="332" w:author="Jonathan Arndt" w:date="2021-04-22T15:47:00Z">
            <w:rPr/>
          </w:rPrChange>
        </w:rPr>
        <w:t>_AuthenticationScript.bat</w:t>
      </w:r>
      <w:r>
        <w:t xml:space="preserve"> file</w:t>
      </w:r>
      <w:r w:rsidR="00D85B76">
        <w:t>.</w:t>
      </w:r>
      <w:r>
        <w:t xml:space="preserve"> </w:t>
      </w:r>
      <w:r w:rsidR="00D85B76">
        <w:t xml:space="preserve">Note: </w:t>
      </w:r>
      <w:r>
        <w:t>Pepper</w:t>
      </w:r>
      <w:r w:rsidR="00D85B76">
        <w:t>D</w:t>
      </w:r>
      <w:r>
        <w:t xml:space="preserve">ash </w:t>
      </w:r>
      <w:r w:rsidR="00D85B76">
        <w:t>recommends</w:t>
      </w:r>
      <w:r>
        <w:t xml:space="preserve"> edit</w:t>
      </w:r>
      <w:r w:rsidR="00D85B76">
        <w:t>ing JSON</w:t>
      </w:r>
      <w:r>
        <w:t xml:space="preserve"> </w:t>
      </w:r>
      <w:ins w:id="333" w:author="Jonathan Arndt" w:date="2021-04-22T21:15:00Z">
        <w:r w:rsidR="00A57165">
          <w:t>and</w:t>
        </w:r>
      </w:ins>
      <w:ins w:id="334" w:author="Jonathan Arndt" w:date="2021-04-22T15:47:00Z">
        <w:r w:rsidR="007F5643">
          <w:t xml:space="preserve"> BAT </w:t>
        </w:r>
      </w:ins>
      <w:r>
        <w:t>files</w:t>
      </w:r>
      <w:r w:rsidR="00D85B76">
        <w:t xml:space="preserve"> u</w:t>
      </w:r>
      <w:r w:rsidR="00CF63B8">
        <w:t xml:space="preserve">sing </w:t>
      </w:r>
      <w:r w:rsidR="00D85B76">
        <w:t xml:space="preserve">a free Microsoft </w:t>
      </w:r>
      <w:r w:rsidR="00CF63B8">
        <w:t xml:space="preserve">tool </w:t>
      </w:r>
      <w:r w:rsidR="00D85B76">
        <w:t>called,</w:t>
      </w:r>
      <w:r w:rsidR="00CF63B8">
        <w:t xml:space="preserve"> Visual Studio Code</w:t>
      </w:r>
      <w:r w:rsidR="00D85B76">
        <w:t>.</w:t>
      </w:r>
      <w:ins w:id="335" w:author="Jonathan Arndt" w:date="2021-04-22T15:59:00Z">
        <w:r w:rsidR="0080417B">
          <w:t xml:space="preserve"> See download link </w:t>
        </w:r>
      </w:ins>
      <w:ins w:id="336" w:author="Jonathan Arndt" w:date="2021-04-22T16:00:00Z">
        <w:r w:rsidR="0080417B">
          <w:t>under ‘</w:t>
        </w:r>
        <w:r w:rsidR="0080417B">
          <w:fldChar w:fldCharType="begin"/>
        </w:r>
        <w:r w:rsidR="0080417B">
          <w:instrText xml:space="preserve"> HYPERLINK  \l "_Recommended_Tools" </w:instrText>
        </w:r>
        <w:r w:rsidR="0080417B">
          <w:fldChar w:fldCharType="separate"/>
        </w:r>
        <w:r w:rsidR="0080417B" w:rsidRPr="0080417B">
          <w:rPr>
            <w:rStyle w:val="Hyperlink"/>
          </w:rPr>
          <w:t>Recommended Tools</w:t>
        </w:r>
        <w:r w:rsidR="0080417B">
          <w:fldChar w:fldCharType="end"/>
        </w:r>
        <w:r w:rsidR="0080417B">
          <w:t>’.</w:t>
        </w:r>
      </w:ins>
    </w:p>
    <w:p w14:paraId="40853908" w14:textId="77777777" w:rsidR="00CF63B8" w:rsidRDefault="00CF63B8">
      <w:pPr>
        <w:pStyle w:val="ListParagraph"/>
        <w:widowControl w:val="0"/>
        <w:numPr>
          <w:ilvl w:val="0"/>
          <w:numId w:val="38"/>
        </w:numPr>
        <w:pPrChange w:id="337" w:author="Jonathan Arndt" w:date="2021-04-22T17:05:00Z">
          <w:pPr>
            <w:pStyle w:val="ListParagraph"/>
            <w:widowControl w:val="0"/>
            <w:numPr>
              <w:numId w:val="0"/>
            </w:numPr>
            <w:ind w:left="0" w:firstLine="0"/>
          </w:pPr>
        </w:pPrChange>
      </w:pPr>
    </w:p>
    <w:p w14:paraId="0CCA96F0" w14:textId="2BCD979F" w:rsidR="00CF63B8" w:rsidRDefault="004E6BBE" w:rsidP="0029219F">
      <w:pPr>
        <w:pStyle w:val="ListParagraph"/>
        <w:widowControl w:val="0"/>
        <w:numPr>
          <w:ilvl w:val="0"/>
          <w:numId w:val="38"/>
        </w:numPr>
      </w:pPr>
      <w:r w:rsidRPr="00CF63B8">
        <w:rPr>
          <w:noProof/>
        </w:rPr>
        <w:drawing>
          <wp:anchor distT="0" distB="0" distL="114300" distR="114300" simplePos="0" relativeHeight="251696128" behindDoc="0" locked="0" layoutInCell="1" allowOverlap="1" wp14:anchorId="027A2DF8" wp14:editId="093E7247">
            <wp:simplePos x="0" y="0"/>
            <wp:positionH relativeFrom="margin">
              <wp:align>left</wp:align>
            </wp:positionH>
            <wp:positionV relativeFrom="paragraph">
              <wp:posOffset>344805</wp:posOffset>
            </wp:positionV>
            <wp:extent cx="4029075" cy="15240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29075" cy="1524000"/>
                    </a:xfrm>
                    <a:prstGeom prst="rect">
                      <a:avLst/>
                    </a:prstGeom>
                  </pic:spPr>
                </pic:pic>
              </a:graphicData>
            </a:graphic>
          </wp:anchor>
        </w:drawing>
      </w:r>
      <w:r w:rsidR="00CF63B8">
        <w:t>Right click the file and select “Open with Code”</w:t>
      </w:r>
      <w:del w:id="338" w:author="Jonathan Arndt" w:date="2021-04-22T16:01:00Z">
        <w:r w:rsidR="00CF63B8" w:rsidDel="0080417B">
          <w:delText xml:space="preserve"> or any JSON editor you use.</w:delText>
        </w:r>
      </w:del>
      <w:ins w:id="339" w:author="Jonathan Arndt" w:date="2021-04-22T16:01:00Z">
        <w:r w:rsidR="0080417B">
          <w:t xml:space="preserve"> or Visual Studio Code.</w:t>
        </w:r>
      </w:ins>
    </w:p>
    <w:p w14:paraId="74507738" w14:textId="63874D67" w:rsidR="00CF63B8" w:rsidRDefault="00CF63B8" w:rsidP="00CF63B8">
      <w:pPr>
        <w:pStyle w:val="ListParagraph"/>
        <w:numPr>
          <w:ilvl w:val="0"/>
          <w:numId w:val="0"/>
        </w:numPr>
        <w:ind w:left="720"/>
      </w:pPr>
    </w:p>
    <w:p w14:paraId="6C010B4B" w14:textId="77F27709" w:rsidR="00CF63B8" w:rsidRDefault="00CF63B8" w:rsidP="00CF63B8">
      <w:pPr>
        <w:pStyle w:val="ListParagraph"/>
        <w:numPr>
          <w:ilvl w:val="0"/>
          <w:numId w:val="0"/>
        </w:numPr>
        <w:ind w:left="720"/>
      </w:pPr>
    </w:p>
    <w:p w14:paraId="091BC6EB" w14:textId="07A6B25E" w:rsidR="00CF63B8" w:rsidRDefault="00CF63B8" w:rsidP="00CF63B8">
      <w:pPr>
        <w:pStyle w:val="ListParagraph"/>
        <w:numPr>
          <w:ilvl w:val="0"/>
          <w:numId w:val="0"/>
        </w:numPr>
        <w:ind w:left="720"/>
      </w:pPr>
    </w:p>
    <w:p w14:paraId="04E1B441" w14:textId="77777777" w:rsidR="00CF63B8" w:rsidRDefault="00CF63B8" w:rsidP="00CF63B8">
      <w:pPr>
        <w:pStyle w:val="ListParagraph"/>
        <w:numPr>
          <w:ilvl w:val="0"/>
          <w:numId w:val="0"/>
        </w:numPr>
        <w:ind w:left="720"/>
      </w:pPr>
    </w:p>
    <w:p w14:paraId="296B91C1" w14:textId="46B0668E" w:rsidR="00CF63B8" w:rsidRDefault="00CF63B8" w:rsidP="00CF63B8">
      <w:pPr>
        <w:pStyle w:val="ListParagraph"/>
        <w:numPr>
          <w:ilvl w:val="0"/>
          <w:numId w:val="38"/>
        </w:numPr>
      </w:pPr>
      <w:r>
        <w:lastRenderedPageBreak/>
        <w:t xml:space="preserve">While inside the editor, input all information within the </w:t>
      </w:r>
      <w:del w:id="340" w:author="Jonathan Arndt" w:date="2021-04-22T15:45:00Z">
        <w:r w:rsidDel="007F5643">
          <w:delText>“ “</w:delText>
        </w:r>
      </w:del>
      <w:ins w:id="341" w:author="Jonathan Arndt" w:date="2021-04-22T15:45:00Z">
        <w:r w:rsidR="007F5643">
          <w:t>single quotes</w:t>
        </w:r>
      </w:ins>
      <w:r>
        <w:t xml:space="preserve"> that pertains to the devices you will be working with. </w:t>
      </w:r>
      <w:r w:rsidRPr="00A57165">
        <w:rPr>
          <w:rPrChange w:id="342" w:author="Jonathan Arndt" w:date="2021-04-22T21:15:00Z">
            <w:rPr>
              <w:b/>
              <w:bCs/>
            </w:rPr>
          </w:rPrChange>
        </w:rPr>
        <w:t>Note</w:t>
      </w:r>
      <w:ins w:id="343" w:author="Jonathan Arndt" w:date="2021-04-22T15:43:00Z">
        <w:r w:rsidR="007F5643" w:rsidRPr="00197BDC">
          <w:t>:</w:t>
        </w:r>
        <w:r w:rsidR="007F5643">
          <w:t xml:space="preserve"> PepperDash</w:t>
        </w:r>
      </w:ins>
      <w:del w:id="344" w:author="Jonathan Arndt" w:date="2021-04-22T15:43:00Z">
        <w:r w:rsidDel="007F5643">
          <w:delText xml:space="preserve"> It is</w:delText>
        </w:r>
      </w:del>
      <w:r>
        <w:t xml:space="preserve"> </w:t>
      </w:r>
      <w:del w:id="345" w:author="Jonathan Arndt" w:date="2021-04-22T15:43:00Z">
        <w:r w:rsidDel="007F5643">
          <w:delText xml:space="preserve">recommended </w:delText>
        </w:r>
      </w:del>
      <w:ins w:id="346" w:author="Jonathan Arndt" w:date="2021-04-22T15:43:00Z">
        <w:r w:rsidR="007F5643">
          <w:t xml:space="preserve">recommends </w:t>
        </w:r>
      </w:ins>
      <w:del w:id="347" w:author="Jonathan Arndt" w:date="2021-04-22T15:43:00Z">
        <w:r w:rsidDel="007F5643">
          <w:delText>that you only have 1</w:delText>
        </w:r>
      </w:del>
      <w:ins w:id="348" w:author="Jonathan Arndt" w:date="2021-04-22T15:44:00Z">
        <w:r w:rsidR="007F5643">
          <w:t>removing all but a</w:t>
        </w:r>
      </w:ins>
      <w:ins w:id="349" w:author="Jonathan Arndt" w:date="2021-04-22T15:43:00Z">
        <w:r w:rsidR="007F5643">
          <w:t xml:space="preserve"> single</w:t>
        </w:r>
      </w:ins>
      <w:r>
        <w:t xml:space="preserve"> address book </w:t>
      </w:r>
      <w:del w:id="350" w:author="Jonathan Arndt" w:date="2021-04-22T15:44:00Z">
        <w:r w:rsidDel="007F5643">
          <w:delText>in the</w:delText>
        </w:r>
      </w:del>
      <w:ins w:id="351" w:author="Jonathan Arndt" w:date="2021-04-22T15:44:00Z">
        <w:r w:rsidR="007F5643">
          <w:t>within the</w:t>
        </w:r>
      </w:ins>
      <w:r>
        <w:t xml:space="preserve"> </w:t>
      </w:r>
      <w:r w:rsidR="00CA08DD">
        <w:t>‘Bundles’</w:t>
      </w:r>
      <w:r>
        <w:t xml:space="preserve"> folder </w:t>
      </w:r>
      <w:del w:id="352" w:author="Jonathan Arndt" w:date="2021-04-22T15:44:00Z">
        <w:r w:rsidDel="007F5643">
          <w:delText>to be leep the</w:delText>
        </w:r>
      </w:del>
      <w:ins w:id="353" w:author="Jonathan Arndt" w:date="2021-04-22T15:44:00Z">
        <w:r w:rsidR="007F5643">
          <w:t xml:space="preserve">preventing </w:t>
        </w:r>
      </w:ins>
      <w:ins w:id="354" w:author="Jonathan Arndt" w:date="2021-04-22T16:02:00Z">
        <w:r w:rsidR="0080417B">
          <w:t>utilization of</w:t>
        </w:r>
      </w:ins>
      <w:ins w:id="355" w:author="Jonathan Arndt" w:date="2021-04-22T15:44:00Z">
        <w:r w:rsidR="007F5643">
          <w:t xml:space="preserve"> wrong address book variable</w:t>
        </w:r>
      </w:ins>
      <w:ins w:id="356" w:author="Jonathan Arndt" w:date="2021-04-22T16:02:00Z">
        <w:r w:rsidR="0080417B">
          <w:t>s</w:t>
        </w:r>
      </w:ins>
      <w:ins w:id="357" w:author="Jonathan Arndt" w:date="2021-04-22T15:44:00Z">
        <w:r w:rsidR="007F5643">
          <w:t xml:space="preserve"> </w:t>
        </w:r>
      </w:ins>
      <w:del w:id="358" w:author="Jonathan Arndt" w:date="2021-04-22T16:02:00Z">
        <w:r w:rsidDel="0080417B">
          <w:delText xml:space="preserve"> </w:delText>
        </w:r>
      </w:del>
      <w:ins w:id="359" w:author="Jonathan Arndt" w:date="2021-04-22T15:44:00Z">
        <w:r w:rsidR="007F5643">
          <w:t>(</w:t>
        </w:r>
      </w:ins>
      <w:r>
        <w:t>“</w:t>
      </w:r>
      <w:proofErr w:type="spellStart"/>
      <w:r>
        <w:t>SelectAddrBook</w:t>
      </w:r>
      <w:proofErr w:type="spellEnd"/>
      <w:r>
        <w:t>” and “</w:t>
      </w:r>
      <w:proofErr w:type="spellStart"/>
      <w:r>
        <w:t>SelectAddress</w:t>
      </w:r>
      <w:proofErr w:type="spellEnd"/>
      <w:r>
        <w:t>”</w:t>
      </w:r>
      <w:del w:id="360" w:author="Jonathan Arndt" w:date="2021-04-22T16:02:00Z">
        <w:r w:rsidDel="0080417B">
          <w:delText xml:space="preserve"> </w:delText>
        </w:r>
      </w:del>
      <w:ins w:id="361" w:author="Jonathan Arndt" w:date="2021-04-22T15:45:00Z">
        <w:r w:rsidR="007F5643">
          <w:t>)</w:t>
        </w:r>
      </w:ins>
      <w:del w:id="362" w:author="Jonathan Arndt" w:date="2021-04-22T15:44:00Z">
        <w:r w:rsidDel="007F5643">
          <w:delText>fields</w:delText>
        </w:r>
      </w:del>
      <w:del w:id="363" w:author="Jonathan Arndt" w:date="2021-04-22T15:45:00Z">
        <w:r w:rsidDel="007F5643">
          <w:delText xml:space="preserve"> the same across the devices</w:delText>
        </w:r>
      </w:del>
      <w:ins w:id="364" w:author="Jonathan Arndt" w:date="2021-04-22T15:45:00Z">
        <w:r w:rsidR="007F5643">
          <w:t>.</w:t>
        </w:r>
      </w:ins>
    </w:p>
    <w:p w14:paraId="01D21A88" w14:textId="0BE39F8A" w:rsidR="00CF63B8" w:rsidRDefault="00CF63B8" w:rsidP="00CF63B8"/>
    <w:p w14:paraId="366C1B51" w14:textId="1B8D532C" w:rsidR="00CF63B8" w:rsidRDefault="00CF63B8" w:rsidP="00CF63B8">
      <w:pPr>
        <w:rPr>
          <w:noProof/>
        </w:rPr>
      </w:pPr>
      <w:r w:rsidRPr="00CF63B8">
        <w:rPr>
          <w:noProof/>
        </w:rPr>
        <w:drawing>
          <wp:inline distT="0" distB="0" distL="0" distR="0" wp14:anchorId="65A140B6" wp14:editId="60956B17">
            <wp:extent cx="6400800" cy="440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440690"/>
                    </a:xfrm>
                    <a:prstGeom prst="rect">
                      <a:avLst/>
                    </a:prstGeom>
                  </pic:spPr>
                </pic:pic>
              </a:graphicData>
            </a:graphic>
          </wp:inline>
        </w:drawing>
      </w:r>
      <w:r w:rsidRPr="00CF63B8">
        <w:rPr>
          <w:noProof/>
        </w:rPr>
        <w:t xml:space="preserve"> </w:t>
      </w:r>
      <w:r w:rsidRPr="00CF63B8">
        <w:rPr>
          <w:noProof/>
        </w:rPr>
        <w:drawing>
          <wp:inline distT="0" distB="0" distL="0" distR="0" wp14:anchorId="10952B4A" wp14:editId="0F251B1A">
            <wp:extent cx="7012480" cy="48280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45217" cy="505713"/>
                    </a:xfrm>
                    <a:prstGeom prst="rect">
                      <a:avLst/>
                    </a:prstGeom>
                  </pic:spPr>
                </pic:pic>
              </a:graphicData>
            </a:graphic>
          </wp:inline>
        </w:drawing>
      </w:r>
    </w:p>
    <w:p w14:paraId="67394AC2" w14:textId="1EA732E0" w:rsidR="0080417B" w:rsidRDefault="00CF63B8" w:rsidP="00CF63B8">
      <w:pPr>
        <w:pStyle w:val="ListParagraph"/>
        <w:numPr>
          <w:ilvl w:val="0"/>
          <w:numId w:val="38"/>
        </w:numPr>
        <w:rPr>
          <w:ins w:id="365" w:author="Jonathan Arndt" w:date="2021-04-22T16:03:00Z"/>
        </w:rPr>
      </w:pPr>
      <w:del w:id="366" w:author="Jonathan Arndt" w:date="2021-04-22T16:04:00Z">
        <w:r w:rsidDel="0080417B">
          <w:delText>After</w:delText>
        </w:r>
      </w:del>
      <w:ins w:id="367" w:author="Jonathan Arndt" w:date="2021-04-22T16:05:00Z">
        <w:r w:rsidR="0080417B">
          <w:t>Upon</w:t>
        </w:r>
      </w:ins>
      <w:ins w:id="368" w:author="Jonathan Arndt" w:date="2021-04-22T16:04:00Z">
        <w:r w:rsidR="0080417B">
          <w:t xml:space="preserve"> completi</w:t>
        </w:r>
      </w:ins>
      <w:ins w:id="369" w:author="Jonathan Arndt" w:date="2021-04-22T16:05:00Z">
        <w:r w:rsidR="0080417B">
          <w:t>on of</w:t>
        </w:r>
      </w:ins>
      <w:r>
        <w:t xml:space="preserve"> editing the </w:t>
      </w:r>
      <w:del w:id="370" w:author="Jonathan Arndt" w:date="2021-04-22T16:02:00Z">
        <w:r w:rsidDel="0080417B">
          <w:delText xml:space="preserve">fields </w:delText>
        </w:r>
      </w:del>
      <w:ins w:id="371" w:author="Jonathan Arndt" w:date="2021-04-22T16:02:00Z">
        <w:r w:rsidR="0080417B">
          <w:t xml:space="preserve">variables in the </w:t>
        </w:r>
      </w:ins>
      <w:ins w:id="372" w:author="Jonathan Arndt" w:date="2021-04-22T16:03:00Z">
        <w:r w:rsidR="0080417B">
          <w:t>*</w:t>
        </w:r>
      </w:ins>
      <w:r>
        <w:t>.bat file</w:t>
      </w:r>
      <w:ins w:id="373" w:author="Jonathan Arndt" w:date="2021-04-22T16:02:00Z">
        <w:r w:rsidR="0080417B">
          <w:t>,</w:t>
        </w:r>
      </w:ins>
      <w:del w:id="374" w:author="Jonathan Arndt" w:date="2021-04-22T16:02:00Z">
        <w:r w:rsidDel="0080417B">
          <w:delText>.</w:delText>
        </w:r>
      </w:del>
      <w:r>
        <w:t xml:space="preserve"> </w:t>
      </w:r>
      <w:ins w:id="375" w:author="Jonathan Arndt" w:date="2021-04-22T16:03:00Z">
        <w:r w:rsidR="0080417B">
          <w:t>the file is ready to be ran unattended from either any Windows ‘Tas</w:t>
        </w:r>
      </w:ins>
      <w:ins w:id="376" w:author="Jonathan Arndt" w:date="2021-04-22T16:04:00Z">
        <w:r w:rsidR="0080417B">
          <w:t>k Scheduler’ or from simply double-clicking the *.bat file manually.</w:t>
        </w:r>
      </w:ins>
      <w:ins w:id="377" w:author="Jonathan Arndt" w:date="2021-04-22T16:03:00Z">
        <w:r w:rsidR="0080417B">
          <w:t xml:space="preserve"> </w:t>
        </w:r>
      </w:ins>
    </w:p>
    <w:p w14:paraId="17BC8F4F" w14:textId="166DADBD" w:rsidR="00CF63B8" w:rsidRDefault="0080417B" w:rsidP="00CF63B8">
      <w:pPr>
        <w:pStyle w:val="ListParagraph"/>
        <w:numPr>
          <w:ilvl w:val="0"/>
          <w:numId w:val="38"/>
        </w:numPr>
      </w:pPr>
      <w:ins w:id="378" w:author="Jonathan Arndt" w:date="2021-04-22T16:05:00Z">
        <w:r>
          <w:t xml:space="preserve">To run manually, </w:t>
        </w:r>
      </w:ins>
      <w:del w:id="379" w:author="Jonathan Arndt" w:date="2021-04-22T16:02:00Z">
        <w:r w:rsidR="00CF63B8" w:rsidDel="0080417B">
          <w:delText xml:space="preserve">Return </w:delText>
        </w:r>
      </w:del>
      <w:ins w:id="380" w:author="Jonathan Arndt" w:date="2021-04-22T16:02:00Z">
        <w:r>
          <w:t xml:space="preserve">return </w:t>
        </w:r>
      </w:ins>
      <w:r w:rsidR="00CF63B8">
        <w:t xml:space="preserve">to the folder where the </w:t>
      </w:r>
      <w:ins w:id="381" w:author="Jonathan Arndt" w:date="2021-04-22T16:05:00Z">
        <w:r>
          <w:t xml:space="preserve">*.bat </w:t>
        </w:r>
      </w:ins>
      <w:r w:rsidR="00CF63B8">
        <w:t xml:space="preserve">file exists, and double click the </w:t>
      </w:r>
      <w:ins w:id="382" w:author="Jonathan Arndt" w:date="2021-04-22T16:49:00Z">
        <w:r w:rsidR="00BD25B1">
          <w:t>*</w:t>
        </w:r>
      </w:ins>
      <w:del w:id="383" w:author="Jonathan Arndt" w:date="2021-04-22T16:49:00Z">
        <w:r w:rsidR="00CF63B8" w:rsidRPr="00CF63B8" w:rsidDel="00BD25B1">
          <w:delText>_AuthenticationScript</w:delText>
        </w:r>
      </w:del>
      <w:r w:rsidR="00CF63B8" w:rsidRPr="00CF63B8">
        <w:t>.bat</w:t>
      </w:r>
      <w:r w:rsidR="00CF63B8">
        <w:t xml:space="preserve"> file.</w:t>
      </w:r>
    </w:p>
    <w:p w14:paraId="380D014E" w14:textId="7244C8DF" w:rsidR="00BD11F6" w:rsidRDefault="00BD11F6" w:rsidP="00CF63B8">
      <w:pPr>
        <w:pStyle w:val="ListParagraph"/>
        <w:numPr>
          <w:ilvl w:val="0"/>
          <w:numId w:val="38"/>
        </w:numPr>
      </w:pPr>
      <w:r>
        <w:t xml:space="preserve">A command window will </w:t>
      </w:r>
      <w:ins w:id="384" w:author="Jonathan Arndt" w:date="2021-04-22T16:06:00Z">
        <w:r w:rsidR="0080417B">
          <w:t xml:space="preserve">open showing the same prompts as the attended script. However, when using the *.bat file, the script enters the values automatically. </w:t>
        </w:r>
      </w:ins>
      <w:del w:id="385" w:author="Jonathan Arndt" w:date="2021-04-22T16:06:00Z">
        <w:r w:rsidDel="0080417B">
          <w:delText>prompt an address book, select</w:delText>
        </w:r>
        <w:r w:rsidR="00A66415" w:rsidDel="0080417B">
          <w:delText xml:space="preserve"> 1,2, or a for all</w:delText>
        </w:r>
      </w:del>
    </w:p>
    <w:p w14:paraId="1717DA92" w14:textId="4E2AD85B" w:rsidR="00A66415" w:rsidRDefault="004E6BBE" w:rsidP="00CF63B8">
      <w:pPr>
        <w:pStyle w:val="ListParagraph"/>
        <w:numPr>
          <w:ilvl w:val="0"/>
          <w:numId w:val="38"/>
        </w:numPr>
      </w:pPr>
      <w:r w:rsidRPr="00A66415">
        <w:rPr>
          <w:noProof/>
        </w:rPr>
        <w:drawing>
          <wp:anchor distT="0" distB="0" distL="114300" distR="114300" simplePos="0" relativeHeight="251694080" behindDoc="0" locked="0" layoutInCell="1" allowOverlap="1" wp14:anchorId="4A3341E3" wp14:editId="5CBAFFFC">
            <wp:simplePos x="0" y="0"/>
            <wp:positionH relativeFrom="margin">
              <wp:align>right</wp:align>
            </wp:positionH>
            <wp:positionV relativeFrom="paragraph">
              <wp:posOffset>257912</wp:posOffset>
            </wp:positionV>
            <wp:extent cx="6400800" cy="177292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772920"/>
                    </a:xfrm>
                    <a:prstGeom prst="rect">
                      <a:avLst/>
                    </a:prstGeom>
                  </pic:spPr>
                </pic:pic>
              </a:graphicData>
            </a:graphic>
          </wp:anchor>
        </w:drawing>
      </w:r>
      <w:del w:id="386" w:author="Jonathan Arndt" w:date="2021-04-22T16:07:00Z">
        <w:r w:rsidR="00A66415" w:rsidDel="0080417B">
          <w:delText>After entering y</w:delText>
        </w:r>
      </w:del>
      <w:ins w:id="387" w:author="Jonathan Arndt" w:date="2021-04-22T16:07:00Z">
        <w:r w:rsidR="0080417B">
          <w:t>Y</w:t>
        </w:r>
      </w:ins>
      <w:r w:rsidR="00A66415">
        <w:t>ou will see the script</w:t>
      </w:r>
      <w:ins w:id="388" w:author="Jonathan Arndt" w:date="2021-04-22T16:07:00Z">
        <w:r w:rsidR="0080417B">
          <w:t xml:space="preserve"> </w:t>
        </w:r>
      </w:ins>
      <w:del w:id="389" w:author="Jonathan Arndt" w:date="2021-04-22T16:07:00Z">
        <w:r w:rsidR="00A66415" w:rsidDel="0080417B">
          <w:delText xml:space="preserve"> </w:delText>
        </w:r>
      </w:del>
      <w:r w:rsidR="00A66415">
        <w:t>in progress, then a completed “---Done---” Message</w:t>
      </w:r>
    </w:p>
    <w:p w14:paraId="715BA141" w14:textId="32535C4C" w:rsidR="00A66415" w:rsidRDefault="004E6BBE" w:rsidP="00A66415">
      <w:pPr>
        <w:pStyle w:val="ListParagraph"/>
        <w:numPr>
          <w:ilvl w:val="0"/>
          <w:numId w:val="0"/>
        </w:numPr>
        <w:ind w:left="720"/>
      </w:pPr>
      <w:r w:rsidRPr="00A66415">
        <w:rPr>
          <w:noProof/>
        </w:rPr>
        <w:drawing>
          <wp:anchor distT="0" distB="0" distL="114300" distR="114300" simplePos="0" relativeHeight="251695104" behindDoc="0" locked="0" layoutInCell="1" allowOverlap="1" wp14:anchorId="54322B7C" wp14:editId="43088EED">
            <wp:simplePos x="0" y="0"/>
            <wp:positionH relativeFrom="margin">
              <wp:align>left</wp:align>
            </wp:positionH>
            <wp:positionV relativeFrom="paragraph">
              <wp:posOffset>2117217</wp:posOffset>
            </wp:positionV>
            <wp:extent cx="1600423" cy="60968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00423" cy="609685"/>
                    </a:xfrm>
                    <a:prstGeom prst="rect">
                      <a:avLst/>
                    </a:prstGeom>
                  </pic:spPr>
                </pic:pic>
              </a:graphicData>
            </a:graphic>
          </wp:anchor>
        </w:drawing>
      </w:r>
    </w:p>
    <w:p w14:paraId="1E194191" w14:textId="4CF51026" w:rsidR="00A66415" w:rsidRDefault="00A66415">
      <w:pPr>
        <w:pPrChange w:id="390" w:author="Jonathan Arndt" w:date="2021-04-22T21:40:00Z">
          <w:pPr>
            <w:pStyle w:val="ListParagraph"/>
            <w:numPr>
              <w:numId w:val="0"/>
            </w:numPr>
            <w:ind w:left="0" w:firstLine="0"/>
          </w:pPr>
        </w:pPrChange>
      </w:pPr>
    </w:p>
    <w:p w14:paraId="1EBBBD10" w14:textId="15CB4644" w:rsidR="00A66415" w:rsidRDefault="00A66415">
      <w:pPr>
        <w:pPrChange w:id="391" w:author="Jonathan Arndt" w:date="2021-04-22T21:40:00Z">
          <w:pPr>
            <w:pStyle w:val="ListParagraph"/>
            <w:numPr>
              <w:numId w:val="0"/>
            </w:numPr>
            <w:ind w:left="0" w:firstLine="0"/>
          </w:pPr>
        </w:pPrChange>
      </w:pPr>
    </w:p>
    <w:p w14:paraId="5CF3842C" w14:textId="1D4C201C" w:rsidR="00CF63B8" w:rsidRDefault="00CF63B8" w:rsidP="00CF63B8"/>
    <w:p w14:paraId="2B9C47FD" w14:textId="77777777" w:rsidR="00CF63B8" w:rsidRDefault="00CF63B8">
      <w:pPr>
        <w:pPrChange w:id="392" w:author="Jonathan Arndt" w:date="2021-04-22T21:40:00Z">
          <w:pPr>
            <w:ind w:left="360"/>
          </w:pPr>
        </w:pPrChange>
      </w:pPr>
    </w:p>
    <w:p w14:paraId="4A229433" w14:textId="753A200E" w:rsidR="00CF63B8" w:rsidDel="00A50EBD" w:rsidRDefault="00CF63B8" w:rsidP="00CF63B8">
      <w:pPr>
        <w:widowControl w:val="0"/>
        <w:rPr>
          <w:del w:id="393" w:author="Jonathan Arndt" w:date="2021-04-22T21:40:00Z"/>
        </w:rPr>
      </w:pPr>
    </w:p>
    <w:p w14:paraId="523D65AC" w14:textId="1613FF90" w:rsidR="00030969" w:rsidRDefault="00030969">
      <w:pPr>
        <w:widowControl w:val="0"/>
        <w:pPrChange w:id="394" w:author="Jonathan Arndt" w:date="2021-04-22T21:40:00Z">
          <w:pPr>
            <w:pStyle w:val="ListParagraph"/>
            <w:widowControl w:val="0"/>
            <w:numPr>
              <w:numId w:val="0"/>
            </w:numPr>
            <w:ind w:left="0" w:firstLine="0"/>
          </w:pPr>
        </w:pPrChange>
      </w:pPr>
    </w:p>
    <w:p w14:paraId="1516FE64" w14:textId="309C6EEE" w:rsidR="00F83046" w:rsidRDefault="00F83046" w:rsidP="00490CD8">
      <w:pPr>
        <w:widowControl w:val="0"/>
        <w:spacing w:line="259" w:lineRule="auto"/>
      </w:pPr>
    </w:p>
    <w:p w14:paraId="7C586877" w14:textId="3DB36C4B" w:rsidR="00F83046" w:rsidRDefault="00D779F8" w:rsidP="00B82820">
      <w:pPr>
        <w:pStyle w:val="Heading1"/>
        <w:framePr w:wrap="notBeside"/>
      </w:pPr>
      <w:bookmarkStart w:id="395" w:name="_Toc70019850"/>
      <w:bookmarkStart w:id="396" w:name="_Toc70083772"/>
      <w:ins w:id="397" w:author="Jonathan Arndt" w:date="2021-04-22T16:07:00Z">
        <w:r>
          <w:rPr>
            <w:rFonts w:eastAsia="Calibri"/>
          </w:rPr>
          <w:lastRenderedPageBreak/>
          <w:t xml:space="preserve">Script Execution &gt; </w:t>
        </w:r>
      </w:ins>
      <w:ins w:id="398" w:author="Jonathan Arndt" w:date="2021-04-22T16:08:00Z">
        <w:r>
          <w:rPr>
            <w:rFonts w:eastAsia="Calibri"/>
          </w:rPr>
          <w:t>Custom Commands</w:t>
        </w:r>
      </w:ins>
      <w:bookmarkEnd w:id="395"/>
      <w:bookmarkEnd w:id="396"/>
    </w:p>
    <w:p w14:paraId="4E97AF0C" w14:textId="428FB68A" w:rsidR="00530D4E" w:rsidRDefault="00530D4E" w:rsidP="00B82820">
      <w:pPr>
        <w:pStyle w:val="Heading2"/>
      </w:pPr>
    </w:p>
    <w:p w14:paraId="1E5A9FC1" w14:textId="602D34F4" w:rsidR="00530D4E" w:rsidRDefault="00B82820" w:rsidP="00B82820">
      <w:pPr>
        <w:pStyle w:val="Heading2"/>
      </w:pPr>
      <w:bookmarkStart w:id="399" w:name="_Toc70019851"/>
      <w:bookmarkStart w:id="400" w:name="_Toc70083773"/>
      <w:r>
        <w:t xml:space="preserve">Execute </w:t>
      </w:r>
      <w:del w:id="401" w:author="Jonathan Arndt" w:date="2021-04-22T16:10:00Z">
        <w:r w:rsidDel="00D779F8">
          <w:delText>‘</w:delText>
        </w:r>
      </w:del>
      <w:r>
        <w:t>Custom Commands</w:t>
      </w:r>
      <w:del w:id="402" w:author="Jonathan Arndt" w:date="2021-04-22T16:10:00Z">
        <w:r w:rsidDel="00D779F8">
          <w:delText>”</w:delText>
        </w:r>
      </w:del>
      <w:r>
        <w:t xml:space="preserve"> Script (attended</w:t>
      </w:r>
      <w:del w:id="403" w:author="Jonathan Arndt" w:date="2021-04-22T21:35:00Z">
        <w:r w:rsidDel="00BE3376">
          <w:delText xml:space="preserve"> execution</w:delText>
        </w:r>
      </w:del>
      <w:r>
        <w:t>)</w:t>
      </w:r>
      <w:bookmarkEnd w:id="399"/>
      <w:bookmarkEnd w:id="400"/>
    </w:p>
    <w:p w14:paraId="093F798E" w14:textId="6C5A2208" w:rsidR="00D84426" w:rsidRDefault="004E6BBE" w:rsidP="00D84426">
      <w:pPr>
        <w:pStyle w:val="ListParagraph"/>
        <w:widowControl w:val="0"/>
        <w:numPr>
          <w:ilvl w:val="0"/>
          <w:numId w:val="39"/>
        </w:numPr>
        <w:rPr>
          <w:ins w:id="404" w:author="Jonathan Arndt" w:date="2021-04-22T16:17:00Z"/>
        </w:rPr>
      </w:pPr>
      <w:ins w:id="405" w:author="Jonathan Arndt" w:date="2021-04-22T16:17:00Z">
        <w:r w:rsidRPr="00956360">
          <w:rPr>
            <w:noProof/>
          </w:rPr>
          <w:drawing>
            <wp:anchor distT="0" distB="0" distL="114300" distR="114300" simplePos="0" relativeHeight="251693056" behindDoc="0" locked="0" layoutInCell="1" allowOverlap="1" wp14:anchorId="42BB9AEB" wp14:editId="58D8822B">
              <wp:simplePos x="0" y="0"/>
              <wp:positionH relativeFrom="margin">
                <wp:align>left</wp:align>
              </wp:positionH>
              <wp:positionV relativeFrom="paragraph">
                <wp:posOffset>747649</wp:posOffset>
              </wp:positionV>
              <wp:extent cx="3581400" cy="2246547"/>
              <wp:effectExtent l="0" t="0" r="0" b="190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2246547"/>
                      </a:xfrm>
                      <a:prstGeom prst="rect">
                        <a:avLst/>
                      </a:prstGeom>
                    </pic:spPr>
                  </pic:pic>
                </a:graphicData>
              </a:graphic>
            </wp:anchor>
          </w:drawing>
        </w:r>
        <w:r w:rsidR="00D84426">
          <w:t xml:space="preserve">Start Windows PowerShell and navigate to the path of where the scripts are stored or hold </w:t>
        </w:r>
        <w:r w:rsidR="00D84426" w:rsidRPr="00A57165">
          <w:rPr>
            <w:b/>
            <w:bCs/>
            <w:rPrChange w:id="406" w:author="Jonathan Arndt" w:date="2021-04-22T21:15:00Z">
              <w:rPr/>
            </w:rPrChange>
          </w:rPr>
          <w:t>shift</w:t>
        </w:r>
        <w:r w:rsidR="00D84426">
          <w:t xml:space="preserve"> and </w:t>
        </w:r>
        <w:r w:rsidR="00D84426" w:rsidRPr="00A57165">
          <w:rPr>
            <w:b/>
            <w:bCs/>
            <w:rPrChange w:id="407" w:author="Jonathan Arndt" w:date="2021-04-22T21:16:00Z">
              <w:rPr/>
            </w:rPrChange>
          </w:rPr>
          <w:t>right-click</w:t>
        </w:r>
        <w:r w:rsidR="00D84426">
          <w:t xml:space="preserve"> in the window where the PowerShell script exists. Select the “Open PowerShell window here” option.</w:t>
        </w:r>
        <w:r w:rsidR="00D84426">
          <w:br/>
        </w:r>
      </w:ins>
    </w:p>
    <w:p w14:paraId="68A91DE9" w14:textId="78017E60" w:rsidR="00D84426" w:rsidRDefault="00D84426">
      <w:pPr>
        <w:pStyle w:val="ListParagraph"/>
        <w:widowControl w:val="0"/>
        <w:numPr>
          <w:ilvl w:val="0"/>
          <w:numId w:val="0"/>
        </w:numPr>
        <w:ind w:left="720"/>
        <w:rPr>
          <w:ins w:id="408" w:author="Jonathan Arndt" w:date="2021-04-22T16:17:00Z"/>
        </w:rPr>
        <w:pPrChange w:id="409" w:author="Jonathan Arndt" w:date="2021-04-22T17:04:00Z">
          <w:pPr>
            <w:widowControl w:val="0"/>
          </w:pPr>
        </w:pPrChange>
      </w:pPr>
    </w:p>
    <w:p w14:paraId="7D6BF79F" w14:textId="3AED7559" w:rsidR="0081497F" w:rsidDel="00D84426" w:rsidRDefault="00D84426" w:rsidP="00D84426">
      <w:pPr>
        <w:pStyle w:val="ListParagraph"/>
        <w:widowControl w:val="0"/>
        <w:numPr>
          <w:ilvl w:val="0"/>
          <w:numId w:val="39"/>
        </w:numPr>
        <w:rPr>
          <w:del w:id="410" w:author="Jonathan Arndt" w:date="2021-04-22T16:17:00Z"/>
        </w:rPr>
      </w:pPr>
      <w:ins w:id="411" w:author="Jonathan Arndt" w:date="2021-04-22T16:17:00Z">
        <w:r>
          <w:t>To execute a PowerShell script from the PowerShell command line, type in the full name of the script with the prefix “.\”. See example below.</w:t>
        </w:r>
      </w:ins>
      <w:del w:id="412" w:author="Jonathan Arndt" w:date="2021-04-22T16:17:00Z">
        <w:r w:rsidR="008825C1" w:rsidDel="00D84426">
          <w:delText xml:space="preserve">Start Windows PowerShell or </w:delText>
        </w:r>
        <w:r w:rsidR="0081497F" w:rsidDel="00D84426">
          <w:delText xml:space="preserve">hold shift and Right click in the window where the </w:delText>
        </w:r>
      </w:del>
      <w:del w:id="413" w:author="Jonathan Arndt" w:date="2021-04-22T16:08:00Z">
        <w:r w:rsidR="0081497F" w:rsidDel="00D779F8">
          <w:delText>Powershell</w:delText>
        </w:r>
      </w:del>
      <w:del w:id="414" w:author="Jonathan Arndt" w:date="2021-04-22T16:17:00Z">
        <w:r w:rsidR="0081497F" w:rsidDel="00D84426">
          <w:delText xml:space="preserve"> command exists and “Open </w:delText>
        </w:r>
      </w:del>
      <w:del w:id="415" w:author="Jonathan Arndt" w:date="2021-04-22T16:08:00Z">
        <w:r w:rsidR="0081497F" w:rsidDel="00D779F8">
          <w:delText>Powershell</w:delText>
        </w:r>
      </w:del>
      <w:del w:id="416" w:author="Jonathan Arndt" w:date="2021-04-22T16:17:00Z">
        <w:r w:rsidR="0081497F" w:rsidDel="00D84426">
          <w:delText xml:space="preserve"> window here”</w:delText>
        </w:r>
      </w:del>
    </w:p>
    <w:p w14:paraId="19AEFDD3" w14:textId="0BF8E312" w:rsidR="008825C1" w:rsidDel="00D84426" w:rsidRDefault="0081497F" w:rsidP="0081497F">
      <w:pPr>
        <w:pStyle w:val="ListParagraph"/>
        <w:widowControl w:val="0"/>
        <w:numPr>
          <w:ilvl w:val="0"/>
          <w:numId w:val="0"/>
        </w:numPr>
        <w:ind w:left="720"/>
        <w:rPr>
          <w:del w:id="417" w:author="Jonathan Arndt" w:date="2021-04-22T16:17:00Z"/>
        </w:rPr>
      </w:pPr>
      <w:del w:id="418" w:author="Jonathan Arndt" w:date="2021-04-22T16:17:00Z">
        <w:r w:rsidRPr="00956360" w:rsidDel="00D84426">
          <w:rPr>
            <w:noProof/>
          </w:rPr>
          <w:drawing>
            <wp:inline distT="0" distB="0" distL="0" distR="0" wp14:anchorId="35D5379E" wp14:editId="4FC36A8F">
              <wp:extent cx="3581400" cy="2246547"/>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7173" cy="2262714"/>
                      </a:xfrm>
                      <a:prstGeom prst="rect">
                        <a:avLst/>
                      </a:prstGeom>
                    </pic:spPr>
                  </pic:pic>
                </a:graphicData>
              </a:graphic>
            </wp:inline>
          </w:drawing>
        </w:r>
      </w:del>
    </w:p>
    <w:p w14:paraId="694C43D1" w14:textId="662BF12B" w:rsidR="008825C1" w:rsidDel="00D84426" w:rsidRDefault="008825C1" w:rsidP="008825C1">
      <w:pPr>
        <w:widowControl w:val="0"/>
        <w:rPr>
          <w:del w:id="419" w:author="Jonathan Arndt" w:date="2021-04-22T16:17:00Z"/>
        </w:rPr>
      </w:pPr>
    </w:p>
    <w:p w14:paraId="2DD2A3A9" w14:textId="2992A93A" w:rsidR="008825C1" w:rsidDel="00D84426" w:rsidRDefault="0081497F" w:rsidP="0081497F">
      <w:pPr>
        <w:pStyle w:val="ListParagraph"/>
        <w:widowControl w:val="0"/>
        <w:numPr>
          <w:ilvl w:val="0"/>
          <w:numId w:val="39"/>
        </w:numPr>
        <w:rPr>
          <w:del w:id="420" w:author="Jonathan Arndt" w:date="2021-04-22T16:17:00Z"/>
        </w:rPr>
      </w:pPr>
      <w:del w:id="421" w:author="Jonathan Arndt" w:date="2021-04-22T16:17:00Z">
        <w:r w:rsidRPr="00535E9D" w:rsidDel="00D84426">
          <w:rPr>
            <w:noProof/>
          </w:rPr>
          <w:drawing>
            <wp:anchor distT="0" distB="0" distL="114300" distR="114300" simplePos="0" relativeHeight="251682816" behindDoc="1" locked="0" layoutInCell="1" allowOverlap="1" wp14:anchorId="1070ECBB" wp14:editId="5FEF03AD">
              <wp:simplePos x="0" y="0"/>
              <wp:positionH relativeFrom="margin">
                <wp:align>left</wp:align>
              </wp:positionH>
              <wp:positionV relativeFrom="page">
                <wp:posOffset>5743575</wp:posOffset>
              </wp:positionV>
              <wp:extent cx="7362825" cy="476549"/>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62825" cy="476549"/>
                      </a:xfrm>
                      <a:prstGeom prst="rect">
                        <a:avLst/>
                      </a:prstGeom>
                    </pic:spPr>
                  </pic:pic>
                </a:graphicData>
              </a:graphic>
              <wp14:sizeRelH relativeFrom="margin">
                <wp14:pctWidth>0</wp14:pctWidth>
              </wp14:sizeRelH>
              <wp14:sizeRelV relativeFrom="margin">
                <wp14:pctHeight>0</wp14:pctHeight>
              </wp14:sizeRelV>
            </wp:anchor>
          </w:drawing>
        </w:r>
        <w:r w:rsidR="008825C1" w:rsidDel="00D84426">
          <w:delText>If running PowerShell from a command line, type in the full path to the authentication script with the prefix: powershell.exe -Command “&amp;. The path must be in single quotes and the end of the command must end with double quotes. Example below:</w:delText>
        </w:r>
      </w:del>
    </w:p>
    <w:p w14:paraId="04DD521B" w14:textId="7A72CF89" w:rsidR="008825C1" w:rsidDel="00D84426" w:rsidRDefault="008825C1" w:rsidP="008825C1">
      <w:pPr>
        <w:pStyle w:val="ListParagraph"/>
        <w:numPr>
          <w:ilvl w:val="0"/>
          <w:numId w:val="0"/>
        </w:numPr>
        <w:ind w:left="720"/>
        <w:rPr>
          <w:del w:id="422" w:author="Jonathan Arndt" w:date="2021-04-22T16:17:00Z"/>
        </w:rPr>
      </w:pPr>
    </w:p>
    <w:p w14:paraId="39A382C4" w14:textId="2E443203" w:rsidR="008825C1" w:rsidRPr="00F82B65" w:rsidRDefault="0081497F" w:rsidP="0081497F">
      <w:pPr>
        <w:pStyle w:val="ListParagraph"/>
        <w:widowControl w:val="0"/>
        <w:numPr>
          <w:ilvl w:val="0"/>
          <w:numId w:val="39"/>
        </w:numPr>
      </w:pPr>
      <w:del w:id="423" w:author="Jonathan Arndt" w:date="2021-04-22T16:17:00Z">
        <w:r w:rsidDel="00D84426">
          <w:delText xml:space="preserve">If running PowerShell from </w:delText>
        </w:r>
        <w:r w:rsidR="008825C1" w:rsidDel="00D84426">
          <w:delText xml:space="preserve">shift and Right Clicking in the window that contains your </w:delText>
        </w:r>
      </w:del>
      <w:del w:id="424" w:author="Jonathan Arndt" w:date="2021-04-22T16:08:00Z">
        <w:r w:rsidR="008825C1" w:rsidDel="00D779F8">
          <w:delText>Powershell</w:delText>
        </w:r>
      </w:del>
      <w:del w:id="425" w:author="Jonathan Arndt" w:date="2021-04-22T16:17:00Z">
        <w:r w:rsidR="008825C1" w:rsidDel="00D84426">
          <w:delText xml:space="preserve"> command, paste the “.\</w:delText>
        </w:r>
        <w:r w:rsidR="008825C1" w:rsidDel="00D84426">
          <w:rPr>
            <w:i/>
            <w:iCs/>
          </w:rPr>
          <w:delText>name of the desired powershell script”</w:delText>
        </w:r>
      </w:del>
    </w:p>
    <w:p w14:paraId="15990E85" w14:textId="7D31A061" w:rsidR="00F82B65" w:rsidRDefault="004E6BBE" w:rsidP="00F82B65">
      <w:pPr>
        <w:pStyle w:val="ListParagraph"/>
        <w:numPr>
          <w:ilvl w:val="0"/>
          <w:numId w:val="0"/>
        </w:numPr>
        <w:ind w:left="720"/>
      </w:pPr>
      <w:r w:rsidRPr="0081497F">
        <w:rPr>
          <w:noProof/>
        </w:rPr>
        <w:drawing>
          <wp:anchor distT="0" distB="0" distL="114300" distR="114300" simplePos="0" relativeHeight="251692032" behindDoc="0" locked="0" layoutInCell="1" allowOverlap="1" wp14:anchorId="5878FB6F" wp14:editId="73E2AD2F">
            <wp:simplePos x="0" y="0"/>
            <wp:positionH relativeFrom="margin">
              <wp:align>right</wp:align>
            </wp:positionH>
            <wp:positionV relativeFrom="paragraph">
              <wp:posOffset>217526</wp:posOffset>
            </wp:positionV>
            <wp:extent cx="6400800" cy="682625"/>
            <wp:effectExtent l="0" t="0" r="0" b="317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00800" cy="682625"/>
                    </a:xfrm>
                    <a:prstGeom prst="rect">
                      <a:avLst/>
                    </a:prstGeom>
                  </pic:spPr>
                </pic:pic>
              </a:graphicData>
            </a:graphic>
          </wp:anchor>
        </w:drawing>
      </w:r>
    </w:p>
    <w:p w14:paraId="2E903F9A" w14:textId="71A5B585" w:rsidR="00B82820" w:rsidDel="004E6BBE" w:rsidRDefault="00B82820" w:rsidP="0081497F">
      <w:pPr>
        <w:pStyle w:val="ListParagraph"/>
        <w:numPr>
          <w:ilvl w:val="0"/>
          <w:numId w:val="0"/>
        </w:numPr>
        <w:ind w:left="720"/>
        <w:rPr>
          <w:del w:id="426" w:author="Jonathan Arndt" w:date="2021-04-22T17:04:00Z"/>
        </w:rPr>
      </w:pPr>
    </w:p>
    <w:p w14:paraId="3E9B0CC9" w14:textId="77777777" w:rsidR="0081497F" w:rsidRDefault="0081497F">
      <w:pPr>
        <w:pPrChange w:id="427" w:author="Jonathan Arndt" w:date="2021-04-22T17:04:00Z">
          <w:pPr>
            <w:pStyle w:val="ListParagraph"/>
            <w:numPr>
              <w:numId w:val="0"/>
            </w:numPr>
            <w:ind w:left="0" w:firstLine="0"/>
          </w:pPr>
        </w:pPrChange>
      </w:pPr>
    </w:p>
    <w:p w14:paraId="234CF59D" w14:textId="74DCE7F8" w:rsidR="0081497F" w:rsidRDefault="0081497F" w:rsidP="0081497F">
      <w:pPr>
        <w:pStyle w:val="ListParagraph"/>
        <w:numPr>
          <w:ilvl w:val="0"/>
          <w:numId w:val="39"/>
        </w:numPr>
      </w:pPr>
      <w:r>
        <w:t xml:space="preserve">The script will be looking for the </w:t>
      </w:r>
      <w:del w:id="428" w:author="Jonathan Arndt" w:date="2021-04-22T16:18:00Z">
        <w:r w:rsidDel="00D84426">
          <w:delText xml:space="preserve">Command </w:delText>
        </w:r>
      </w:del>
      <w:ins w:id="429" w:author="Jonathan Arndt" w:date="2021-04-22T16:18:00Z">
        <w:r w:rsidR="00D84426">
          <w:t>JSON formatted ‘</w:t>
        </w:r>
        <w:proofErr w:type="spellStart"/>
        <w:r w:rsidR="00D84426">
          <w:t>CommandFile</w:t>
        </w:r>
        <w:proofErr w:type="spellEnd"/>
        <w:r w:rsidR="00D84426">
          <w:t>’</w:t>
        </w:r>
      </w:ins>
      <w:del w:id="430" w:author="Jonathan Arndt" w:date="2021-04-22T16:44:00Z">
        <w:r w:rsidDel="001A12D3">
          <w:delText>file</w:delText>
        </w:r>
      </w:del>
      <w:r>
        <w:t xml:space="preserve">. Enter the file </w:t>
      </w:r>
      <w:del w:id="431" w:author="Jonathan Arndt" w:date="2021-04-22T21:21:00Z">
        <w:r w:rsidDel="00E327D4">
          <w:delText xml:space="preserve">location </w:delText>
        </w:r>
      </w:del>
      <w:ins w:id="432" w:author="Jonathan Arndt" w:date="2021-04-22T21:21:00Z">
        <w:r w:rsidR="00E327D4">
          <w:t xml:space="preserve">name </w:t>
        </w:r>
      </w:ins>
      <w:r>
        <w:t xml:space="preserve">of the </w:t>
      </w:r>
      <w:del w:id="433" w:author="Jonathan Arndt" w:date="2021-04-22T16:44:00Z">
        <w:r w:rsidDel="001A12D3">
          <w:delText xml:space="preserve">Custom Command </w:delText>
        </w:r>
      </w:del>
      <w:proofErr w:type="gramStart"/>
      <w:ins w:id="434" w:author="Jonathan Arndt" w:date="2021-04-22T16:18:00Z">
        <w:r w:rsidR="00D84426">
          <w:t>*</w:t>
        </w:r>
      </w:ins>
      <w:r>
        <w:t>.json</w:t>
      </w:r>
      <w:proofErr w:type="gramEnd"/>
      <w:r>
        <w:t xml:space="preserve"> </w:t>
      </w:r>
      <w:r w:rsidR="00DE017A">
        <w:t xml:space="preserve">custom commands </w:t>
      </w:r>
      <w:r>
        <w:t>file</w:t>
      </w:r>
      <w:r w:rsidR="00DE017A">
        <w:t xml:space="preserve"> </w:t>
      </w:r>
      <w:ins w:id="435" w:author="Jonathan Arndt" w:date="2021-04-22T16:45:00Z">
        <w:r w:rsidR="001A12D3">
          <w:t xml:space="preserve">to be sent to Processor or </w:t>
        </w:r>
        <w:proofErr w:type="spellStart"/>
        <w:r w:rsidR="001A12D3">
          <w:t>Touchpanel</w:t>
        </w:r>
      </w:ins>
      <w:proofErr w:type="spellEnd"/>
      <w:r>
        <w:t>.</w:t>
      </w:r>
      <w:ins w:id="436" w:author="Jonathan Arndt" w:date="2021-04-22T16:18:00Z">
        <w:r w:rsidR="00D84426">
          <w:t xml:space="preserve"> </w:t>
        </w:r>
      </w:ins>
      <w:ins w:id="437" w:author="Jonathan Arndt" w:date="2021-04-22T16:19:00Z">
        <w:r w:rsidR="00D84426">
          <w:t>An e</w:t>
        </w:r>
      </w:ins>
      <w:ins w:id="438" w:author="Jonathan Arndt" w:date="2021-04-22T16:18:00Z">
        <w:r w:rsidR="00D84426">
          <w:t xml:space="preserve">xample of </w:t>
        </w:r>
      </w:ins>
      <w:ins w:id="439" w:author="Jonathan Arndt" w:date="2021-04-22T16:19:00Z">
        <w:r w:rsidR="00D84426">
          <w:t>a custom command JSON formatted file is provided by PepperDash.</w:t>
        </w:r>
      </w:ins>
      <w:r w:rsidRPr="0081497F">
        <w:rPr>
          <w:noProof/>
        </w:rPr>
        <w:t xml:space="preserve"> </w:t>
      </w:r>
      <w:ins w:id="440" w:author="Jonathan Arndt" w:date="2021-04-22T21:21:00Z">
        <w:r w:rsidR="00E327D4">
          <w:rPr>
            <w:noProof/>
          </w:rPr>
          <w:t>Note: Custom commands JSON file must be located in the ‘</w:t>
        </w:r>
      </w:ins>
      <w:r w:rsidR="00CA08DD">
        <w:rPr>
          <w:noProof/>
        </w:rPr>
        <w:t>Bundles</w:t>
      </w:r>
      <w:ins w:id="441" w:author="Jonathan Arndt" w:date="2021-04-22T21:21:00Z">
        <w:r w:rsidR="00E327D4">
          <w:rPr>
            <w:noProof/>
          </w:rPr>
          <w:t>’ folder.</w:t>
        </w:r>
      </w:ins>
    </w:p>
    <w:p w14:paraId="64EBF259" w14:textId="5FB53ABE" w:rsidR="00F45BB8" w:rsidRDefault="00F45BB8" w:rsidP="0081497F">
      <w:pPr>
        <w:pStyle w:val="ListParagraph"/>
        <w:numPr>
          <w:ilvl w:val="0"/>
          <w:numId w:val="39"/>
        </w:numPr>
      </w:pPr>
      <w:r>
        <w:t>Select an address book to pull the IP Address from [1 – 4] or “n” to skip</w:t>
      </w:r>
      <w:ins w:id="442" w:author="Jonathan Arndt" w:date="2021-04-22T16:20:00Z">
        <w:r w:rsidR="00D84426">
          <w:t>.</w:t>
        </w:r>
      </w:ins>
    </w:p>
    <w:p w14:paraId="5758E62C" w14:textId="1C3606F2" w:rsidR="0081497F" w:rsidRDefault="00F45BB8" w:rsidP="0081497F">
      <w:pPr>
        <w:pStyle w:val="ListParagraph"/>
        <w:numPr>
          <w:ilvl w:val="0"/>
          <w:numId w:val="39"/>
        </w:numPr>
      </w:pPr>
      <w:r>
        <w:t xml:space="preserve">If skipped, </w:t>
      </w:r>
      <w:ins w:id="443" w:author="Jonathan Arndt" w:date="2021-04-22T16:19:00Z">
        <w:r w:rsidR="00D84426">
          <w:t>e</w:t>
        </w:r>
      </w:ins>
      <w:del w:id="444" w:author="Jonathan Arndt" w:date="2021-04-22T16:19:00Z">
        <w:r w:rsidDel="00D84426">
          <w:delText>E</w:delText>
        </w:r>
      </w:del>
      <w:r>
        <w:t>nter the IP Address of the processor you want to run the commands on</w:t>
      </w:r>
      <w:ins w:id="445" w:author="Jonathan Arndt" w:date="2021-04-22T16:20:00Z">
        <w:r w:rsidR="00D84426">
          <w:t>.</w:t>
        </w:r>
      </w:ins>
    </w:p>
    <w:p w14:paraId="48282A2F" w14:textId="58BE6BAF" w:rsidR="00F45BB8" w:rsidRDefault="00F45BB8" w:rsidP="0081497F">
      <w:pPr>
        <w:pStyle w:val="ListParagraph"/>
        <w:numPr>
          <w:ilvl w:val="0"/>
          <w:numId w:val="39"/>
        </w:numPr>
      </w:pPr>
      <w:r>
        <w:t>Enter the Device Username (Or hit enter if the default username is “</w:t>
      </w:r>
      <w:proofErr w:type="spellStart"/>
      <w:r>
        <w:t>crestron</w:t>
      </w:r>
      <w:proofErr w:type="spellEnd"/>
      <w:r>
        <w:t>”</w:t>
      </w:r>
      <w:ins w:id="446" w:author="Jonathan Arndt" w:date="2021-04-22T16:19:00Z">
        <w:r w:rsidR="00D84426">
          <w:t>).</w:t>
        </w:r>
      </w:ins>
    </w:p>
    <w:p w14:paraId="0A700650" w14:textId="469B7A24" w:rsidR="00F45BB8" w:rsidRDefault="00F45BB8" w:rsidP="00F45BB8">
      <w:pPr>
        <w:pStyle w:val="ListParagraph"/>
        <w:numPr>
          <w:ilvl w:val="0"/>
          <w:numId w:val="39"/>
        </w:numPr>
      </w:pPr>
      <w:r>
        <w:t>Enter the Device password (Or hit enter if the default username is empty “”</w:t>
      </w:r>
      <w:ins w:id="447" w:author="Jonathan Arndt" w:date="2021-04-22T16:19:00Z">
        <w:r w:rsidR="00D84426">
          <w:t>)</w:t>
        </w:r>
      </w:ins>
      <w:ins w:id="448" w:author="Jonathan Arndt" w:date="2021-04-22T16:20:00Z">
        <w:r w:rsidR="00D84426">
          <w:t>.</w:t>
        </w:r>
      </w:ins>
    </w:p>
    <w:p w14:paraId="063716BD" w14:textId="674E6057" w:rsidR="00F45BB8" w:rsidRDefault="00F45BB8" w:rsidP="0081497F">
      <w:pPr>
        <w:pStyle w:val="ListParagraph"/>
        <w:numPr>
          <w:ilvl w:val="0"/>
          <w:numId w:val="39"/>
        </w:numPr>
        <w:rPr>
          <w:ins w:id="449" w:author="Jonathan Arndt" w:date="2021-04-22T16:20:00Z"/>
        </w:rPr>
      </w:pPr>
      <w:r>
        <w:t xml:space="preserve">Select </w:t>
      </w:r>
      <w:ins w:id="450" w:author="Jonathan Arndt" w:date="2021-04-22T16:20:00Z">
        <w:r w:rsidR="00D84426">
          <w:t>e</w:t>
        </w:r>
      </w:ins>
      <w:del w:id="451" w:author="Jonathan Arndt" w:date="2021-04-22T16:20:00Z">
        <w:r w:rsidDel="00D84426">
          <w:delText>E</w:delText>
        </w:r>
      </w:del>
      <w:r>
        <w:t>nter and wait for a successful completion message.</w:t>
      </w:r>
    </w:p>
    <w:p w14:paraId="44D2D581" w14:textId="1884CF50" w:rsidR="00D84426" w:rsidRDefault="00D84426" w:rsidP="0081497F">
      <w:pPr>
        <w:pStyle w:val="ListParagraph"/>
        <w:numPr>
          <w:ilvl w:val="0"/>
          <w:numId w:val="39"/>
        </w:numPr>
      </w:pPr>
      <w:ins w:id="452" w:author="Jonathan Arndt" w:date="2021-04-22T16:20:00Z">
        <w:r>
          <w:t xml:space="preserve">Check the ‘Log’ folder for any error occurred during script </w:t>
        </w:r>
      </w:ins>
      <w:ins w:id="453" w:author="Jonathan Arndt" w:date="2021-04-22T16:21:00Z">
        <w:r>
          <w:t>process.</w:t>
        </w:r>
      </w:ins>
    </w:p>
    <w:p w14:paraId="0EB3AE59" w14:textId="38E1D346" w:rsidR="00F45BB8" w:rsidDel="004E6BBE" w:rsidRDefault="00F45BB8" w:rsidP="00F45BB8">
      <w:pPr>
        <w:pStyle w:val="ListParagraph"/>
        <w:numPr>
          <w:ilvl w:val="0"/>
          <w:numId w:val="0"/>
        </w:numPr>
        <w:ind w:left="720"/>
        <w:rPr>
          <w:del w:id="454" w:author="Jonathan Arndt" w:date="2021-04-22T17:04:00Z"/>
        </w:rPr>
      </w:pPr>
      <w:r w:rsidRPr="00F45BB8">
        <w:rPr>
          <w:noProof/>
        </w:rPr>
        <w:lastRenderedPageBreak/>
        <w:drawing>
          <wp:anchor distT="0" distB="0" distL="114300" distR="114300" simplePos="0" relativeHeight="251691008" behindDoc="0" locked="0" layoutInCell="1" allowOverlap="1" wp14:anchorId="4436C042" wp14:editId="53DEF849">
            <wp:simplePos x="0" y="0"/>
            <wp:positionH relativeFrom="margin">
              <wp:align>right</wp:align>
            </wp:positionH>
            <wp:positionV relativeFrom="paragraph">
              <wp:posOffset>15900</wp:posOffset>
            </wp:positionV>
            <wp:extent cx="6400800" cy="2418715"/>
            <wp:effectExtent l="0" t="0" r="0" b="63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00800" cy="2418715"/>
                    </a:xfrm>
                    <a:prstGeom prst="rect">
                      <a:avLst/>
                    </a:prstGeom>
                  </pic:spPr>
                </pic:pic>
              </a:graphicData>
            </a:graphic>
          </wp:anchor>
        </w:drawing>
      </w:r>
    </w:p>
    <w:p w14:paraId="4A72E940" w14:textId="77777777" w:rsidR="00F45BB8" w:rsidDel="004E6BBE" w:rsidRDefault="00F45BB8" w:rsidP="00F45BB8">
      <w:pPr>
        <w:pStyle w:val="ListParagraph"/>
        <w:numPr>
          <w:ilvl w:val="0"/>
          <w:numId w:val="0"/>
        </w:numPr>
        <w:ind w:left="720"/>
        <w:rPr>
          <w:del w:id="455" w:author="Jonathan Arndt" w:date="2021-04-22T17:03:00Z"/>
        </w:rPr>
      </w:pPr>
    </w:p>
    <w:p w14:paraId="496B7763" w14:textId="6C77C429" w:rsidR="00F45BB8" w:rsidRDefault="00F45BB8">
      <w:pPr>
        <w:pStyle w:val="ListParagraph"/>
        <w:numPr>
          <w:ilvl w:val="0"/>
          <w:numId w:val="0"/>
        </w:numPr>
        <w:ind w:left="720"/>
        <w:pPrChange w:id="456" w:author="Jonathan Arndt" w:date="2021-04-22T17:04:00Z">
          <w:pPr>
            <w:pStyle w:val="ListParagraph"/>
            <w:numPr>
              <w:numId w:val="0"/>
            </w:numPr>
            <w:ind w:left="0" w:firstLine="0"/>
          </w:pPr>
        </w:pPrChange>
      </w:pPr>
    </w:p>
    <w:p w14:paraId="34001649" w14:textId="0CE71741" w:rsidR="0081497F" w:rsidRPr="00B82820" w:rsidRDefault="0081497F" w:rsidP="0081497F">
      <w:pPr>
        <w:pStyle w:val="ListParagraph"/>
        <w:numPr>
          <w:ilvl w:val="0"/>
          <w:numId w:val="0"/>
        </w:numPr>
        <w:ind w:left="720"/>
      </w:pPr>
    </w:p>
    <w:p w14:paraId="4E972A5B" w14:textId="415556CC" w:rsidR="00530D4E" w:rsidRPr="00A66415" w:rsidRDefault="00A66415" w:rsidP="00A66415">
      <w:pPr>
        <w:pStyle w:val="Heading2"/>
      </w:pPr>
      <w:bookmarkStart w:id="457" w:name="_Toc70019852"/>
      <w:bookmarkStart w:id="458" w:name="_Toc70083774"/>
      <w:r>
        <w:t xml:space="preserve">Execute </w:t>
      </w:r>
      <w:del w:id="459" w:author="Jonathan Arndt" w:date="2021-04-22T16:10:00Z">
        <w:r w:rsidDel="00D779F8">
          <w:delText>‘</w:delText>
        </w:r>
      </w:del>
      <w:r>
        <w:t>Custom Commands</w:t>
      </w:r>
      <w:del w:id="460" w:author="Jonathan Arndt" w:date="2021-04-22T16:10:00Z">
        <w:r w:rsidDel="00D779F8">
          <w:delText>”</w:delText>
        </w:r>
      </w:del>
      <w:r>
        <w:t xml:space="preserve"> Script (unattended</w:t>
      </w:r>
      <w:del w:id="461" w:author="Jonathan Arndt" w:date="2021-04-22T21:35:00Z">
        <w:r w:rsidDel="00BE3376">
          <w:delText xml:space="preserve"> execution</w:delText>
        </w:r>
      </w:del>
      <w:r>
        <w:t>)</w:t>
      </w:r>
      <w:bookmarkEnd w:id="457"/>
      <w:bookmarkEnd w:id="458"/>
    </w:p>
    <w:p w14:paraId="7589BCCD" w14:textId="35CEEF5E" w:rsidR="00530D4E" w:rsidRDefault="00530D4E" w:rsidP="00490CD8">
      <w:pPr>
        <w:widowControl w:val="0"/>
        <w:spacing w:line="259" w:lineRule="auto"/>
        <w:rPr>
          <w:rFonts w:eastAsiaTheme="majorEastAsia" w:cstheme="majorBidi"/>
          <w:b/>
          <w:color w:val="0070C0"/>
          <w:sz w:val="28"/>
          <w:szCs w:val="24"/>
        </w:rPr>
      </w:pPr>
    </w:p>
    <w:p w14:paraId="69F623DA" w14:textId="5B445F93" w:rsidR="00A66415" w:rsidRDefault="00A66415" w:rsidP="00A66415">
      <w:pPr>
        <w:pStyle w:val="ListParagraph"/>
        <w:widowControl w:val="0"/>
        <w:numPr>
          <w:ilvl w:val="0"/>
          <w:numId w:val="0"/>
        </w:numPr>
        <w:ind w:left="720"/>
      </w:pPr>
      <w:r>
        <w:t xml:space="preserve">Navigate to the </w:t>
      </w:r>
      <w:ins w:id="462" w:author="Jonathan Arndt" w:date="2021-04-22T21:16:00Z">
        <w:r w:rsidR="00A57165" w:rsidRPr="00A57165">
          <w:t>_CustomCommandsScript.bat</w:t>
        </w:r>
      </w:ins>
      <w:del w:id="463" w:author="Jonathan Arndt" w:date="2021-04-22T21:16:00Z">
        <w:r w:rsidRPr="009B373F" w:rsidDel="00A57165">
          <w:delText>_</w:delText>
        </w:r>
        <w:r w:rsidR="002D17AD" w:rsidDel="00A57165">
          <w:delText>LoadScrip</w:delText>
        </w:r>
      </w:del>
      <w:del w:id="464" w:author="Jonathan Arndt" w:date="2021-04-22T16:10:00Z">
        <w:r w:rsidR="002D17AD" w:rsidDel="00D779F8">
          <w:delText>t</w:delText>
        </w:r>
      </w:del>
      <w:del w:id="465" w:author="Jonathan Arndt" w:date="2021-04-22T21:16:00Z">
        <w:r w:rsidRPr="009B373F" w:rsidDel="00A57165">
          <w:delText>t.bat</w:delText>
        </w:r>
      </w:del>
      <w:r>
        <w:t xml:space="preserve"> file</w:t>
      </w:r>
      <w:ins w:id="466" w:author="Jonathan Arndt" w:date="2021-04-22T16:21:00Z">
        <w:r w:rsidR="00D84426">
          <w:t xml:space="preserve">. </w:t>
        </w:r>
      </w:ins>
      <w:del w:id="467" w:author="Jonathan Arndt" w:date="2021-04-22T16:21:00Z">
        <w:r w:rsidDel="00D84426">
          <w:delText xml:space="preserve">, </w:delText>
        </w:r>
      </w:del>
      <w:ins w:id="468" w:author="Jonathan Arndt" w:date="2021-04-22T16:22:00Z">
        <w:r w:rsidR="00D84426">
          <w:t>Note: PepperDash recommends editing JSON and BAT files using a free Microsoft tool called, Visual Studio Code. See download link under ‘</w:t>
        </w:r>
        <w:r w:rsidR="00D84426">
          <w:fldChar w:fldCharType="begin"/>
        </w:r>
        <w:r w:rsidR="00D84426">
          <w:instrText xml:space="preserve"> HYPERLINK  \l "_Recommended_Tools" </w:instrText>
        </w:r>
        <w:r w:rsidR="00D84426">
          <w:fldChar w:fldCharType="separate"/>
        </w:r>
        <w:r w:rsidR="00D84426" w:rsidRPr="0080417B">
          <w:rPr>
            <w:rStyle w:val="Hyperlink"/>
          </w:rPr>
          <w:t>Recommended Tools</w:t>
        </w:r>
        <w:r w:rsidR="00D84426">
          <w:fldChar w:fldCharType="end"/>
        </w:r>
        <w:r w:rsidR="00D84426">
          <w:t>’.</w:t>
        </w:r>
      </w:ins>
      <w:del w:id="469" w:author="Jonathan Arndt" w:date="2021-04-22T16:22:00Z">
        <w:r w:rsidDel="00D84426">
          <w:delText>it is recommended by Pepper</w:delText>
        </w:r>
      </w:del>
      <w:del w:id="470" w:author="Jonathan Arndt" w:date="2021-04-22T16:10:00Z">
        <w:r w:rsidDel="00D779F8">
          <w:delText>d</w:delText>
        </w:r>
      </w:del>
      <w:del w:id="471" w:author="Jonathan Arndt" w:date="2021-04-22T16:22:00Z">
        <w:r w:rsidDel="00D84426">
          <w:delText>ash that you only edit these files in the .json format (Using tools such as Visual Studio Code, opposed to Notepad or Notepad++)</w:delText>
        </w:r>
      </w:del>
    </w:p>
    <w:p w14:paraId="22CA3F7C" w14:textId="77777777" w:rsidR="00A66415" w:rsidRDefault="00A66415" w:rsidP="00A66415">
      <w:pPr>
        <w:pStyle w:val="ListParagraph"/>
        <w:widowControl w:val="0"/>
        <w:numPr>
          <w:ilvl w:val="0"/>
          <w:numId w:val="0"/>
        </w:numPr>
        <w:ind w:left="720"/>
      </w:pPr>
    </w:p>
    <w:p w14:paraId="43F230FE" w14:textId="57710239" w:rsidR="00A66415" w:rsidRDefault="00A66415" w:rsidP="00A66415">
      <w:pPr>
        <w:pStyle w:val="ListParagraph"/>
        <w:widowControl w:val="0"/>
        <w:numPr>
          <w:ilvl w:val="0"/>
          <w:numId w:val="38"/>
        </w:numPr>
      </w:pPr>
      <w:r>
        <w:t xml:space="preserve">Right click the file and select “Open with Code” or </w:t>
      </w:r>
      <w:del w:id="472" w:author="Jonathan Arndt" w:date="2021-04-22T16:22:00Z">
        <w:r w:rsidDel="00D84426">
          <w:delText>any JSON editor you use.</w:delText>
        </w:r>
      </w:del>
      <w:ins w:id="473" w:author="Jonathan Arndt" w:date="2021-04-22T16:22:00Z">
        <w:r w:rsidR="00D84426">
          <w:t>Visual Studio Code.</w:t>
        </w:r>
      </w:ins>
    </w:p>
    <w:p w14:paraId="3D4E5BE9" w14:textId="74524E2B" w:rsidR="00A66415" w:rsidDel="004E6BBE" w:rsidRDefault="004E6BBE" w:rsidP="00A66415">
      <w:pPr>
        <w:pStyle w:val="ListParagraph"/>
        <w:numPr>
          <w:ilvl w:val="0"/>
          <w:numId w:val="0"/>
        </w:numPr>
        <w:ind w:left="720"/>
        <w:rPr>
          <w:del w:id="474" w:author="Jonathan Arndt" w:date="2021-04-22T17:03:00Z"/>
        </w:rPr>
      </w:pPr>
      <w:r w:rsidRPr="00CF63B8">
        <w:rPr>
          <w:noProof/>
        </w:rPr>
        <w:drawing>
          <wp:anchor distT="0" distB="0" distL="114300" distR="114300" simplePos="0" relativeHeight="251689984" behindDoc="0" locked="0" layoutInCell="1" allowOverlap="1" wp14:anchorId="3BFD66B0" wp14:editId="148DB851">
            <wp:simplePos x="0" y="0"/>
            <wp:positionH relativeFrom="margin">
              <wp:align>left</wp:align>
            </wp:positionH>
            <wp:positionV relativeFrom="paragraph">
              <wp:posOffset>180975</wp:posOffset>
            </wp:positionV>
            <wp:extent cx="4029075" cy="1524000"/>
            <wp:effectExtent l="0" t="0" r="952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29075" cy="1524000"/>
                    </a:xfrm>
                    <a:prstGeom prst="rect">
                      <a:avLst/>
                    </a:prstGeom>
                  </pic:spPr>
                </pic:pic>
              </a:graphicData>
            </a:graphic>
          </wp:anchor>
        </w:drawing>
      </w:r>
    </w:p>
    <w:p w14:paraId="0228D91B" w14:textId="3C8C7ADD" w:rsidR="00A66415" w:rsidDel="004E6BBE" w:rsidRDefault="00A66415" w:rsidP="00A66415">
      <w:pPr>
        <w:pStyle w:val="ListParagraph"/>
        <w:numPr>
          <w:ilvl w:val="0"/>
          <w:numId w:val="0"/>
        </w:numPr>
        <w:ind w:left="720"/>
        <w:rPr>
          <w:del w:id="475" w:author="Jonathan Arndt" w:date="2021-04-22T17:03:00Z"/>
        </w:rPr>
      </w:pPr>
    </w:p>
    <w:p w14:paraId="741DA404" w14:textId="77777777" w:rsidR="00A66415" w:rsidRDefault="00A66415">
      <w:pPr>
        <w:pStyle w:val="ListParagraph"/>
        <w:numPr>
          <w:ilvl w:val="0"/>
          <w:numId w:val="0"/>
        </w:numPr>
        <w:ind w:left="720"/>
        <w:pPrChange w:id="476" w:author="Jonathan Arndt" w:date="2021-04-22T17:03:00Z">
          <w:pPr>
            <w:pStyle w:val="ListParagraph"/>
            <w:numPr>
              <w:numId w:val="0"/>
            </w:numPr>
            <w:ind w:left="0" w:firstLine="0"/>
          </w:pPr>
        </w:pPrChange>
      </w:pPr>
    </w:p>
    <w:p w14:paraId="302A2B09" w14:textId="77777777" w:rsidR="00A66415" w:rsidRDefault="00A66415" w:rsidP="00A66415">
      <w:pPr>
        <w:pStyle w:val="ListParagraph"/>
        <w:numPr>
          <w:ilvl w:val="0"/>
          <w:numId w:val="0"/>
        </w:numPr>
        <w:ind w:left="720"/>
      </w:pPr>
    </w:p>
    <w:p w14:paraId="5CC1D34E" w14:textId="0670901C" w:rsidR="00A66415" w:rsidRDefault="00A66415" w:rsidP="00A66415">
      <w:pPr>
        <w:pStyle w:val="ListParagraph"/>
        <w:numPr>
          <w:ilvl w:val="0"/>
          <w:numId w:val="38"/>
        </w:numPr>
      </w:pPr>
      <w:r>
        <w:t xml:space="preserve">While inside the editor, input </w:t>
      </w:r>
      <w:r w:rsidR="002D17AD">
        <w:t>the file path where the Custom</w:t>
      </w:r>
      <w:ins w:id="477" w:author="Jonathan Arndt" w:date="2021-04-22T17:01:00Z">
        <w:r w:rsidR="004E6BBE">
          <w:t xml:space="preserve"> Commands</w:t>
        </w:r>
      </w:ins>
      <w:del w:id="478" w:author="Jonathan Arndt" w:date="2021-04-22T17:01:00Z">
        <w:r w:rsidR="002D17AD" w:rsidDel="004E6BBE">
          <w:delText>s</w:delText>
        </w:r>
      </w:del>
      <w:r w:rsidR="002D17AD">
        <w:t xml:space="preserve"> </w:t>
      </w:r>
      <w:del w:id="479" w:author="Jonathan Arndt" w:date="2021-04-22T17:01:00Z">
        <w:r w:rsidR="002D17AD" w:rsidDel="004E6BBE">
          <w:delText>S</w:delText>
        </w:r>
      </w:del>
      <w:ins w:id="480" w:author="Jonathan Arndt" w:date="2021-04-22T17:01:00Z">
        <w:r w:rsidR="004E6BBE">
          <w:t>s</w:t>
        </w:r>
      </w:ins>
      <w:r w:rsidR="002D17AD">
        <w:t>cript</w:t>
      </w:r>
      <w:ins w:id="481" w:author="Jonathan Arndt" w:date="2021-04-22T17:01:00Z">
        <w:r w:rsidR="004E6BBE">
          <w:t xml:space="preserve"> </w:t>
        </w:r>
      </w:ins>
      <w:del w:id="482" w:author="Jonathan Arndt" w:date="2021-04-22T17:01:00Z">
        <w:r w:rsidR="002D17AD" w:rsidDel="004E6BBE">
          <w:delText>s</w:delText>
        </w:r>
        <w:r w:rsidR="00F841B3" w:rsidDel="004E6BBE">
          <w:delText xml:space="preserve"> </w:delText>
        </w:r>
      </w:del>
      <w:r w:rsidR="00F841B3">
        <w:t>“</w:t>
      </w:r>
      <w:proofErr w:type="gramStart"/>
      <w:ins w:id="483" w:author="Jonathan Arndt" w:date="2021-04-22T17:01:00Z">
        <w:r w:rsidR="004E6BBE" w:rsidRPr="004E6BBE">
          <w:t>PDT.PowerShell.CustomCommands</w:t>
        </w:r>
        <w:r w:rsidR="004E6BBE">
          <w:t>.vXX</w:t>
        </w:r>
        <w:proofErr w:type="gramEnd"/>
        <w:r w:rsidR="004E6BBE">
          <w:t>.XX</w:t>
        </w:r>
      </w:ins>
      <w:del w:id="484" w:author="Jonathan Arndt" w:date="2021-04-22T17:01:00Z">
        <w:r w:rsidR="00F841B3" w:rsidRPr="00F841B3" w:rsidDel="004E6BBE">
          <w:delText>PDT.PowerShell.LoadScript</w:delText>
        </w:r>
      </w:del>
      <w:r w:rsidR="00F841B3" w:rsidRPr="00F841B3">
        <w:t>.PS1</w:t>
      </w:r>
      <w:r w:rsidR="00F841B3">
        <w:t>” exists</w:t>
      </w:r>
      <w:ins w:id="485" w:author="Jonathan Arndt" w:date="2021-04-22T17:02:00Z">
        <w:r w:rsidR="004E6BBE">
          <w:t>.</w:t>
        </w:r>
      </w:ins>
    </w:p>
    <w:p w14:paraId="25BE168E" w14:textId="275526AA" w:rsidR="00F841B3" w:rsidRDefault="00A57165" w:rsidP="00F841B3">
      <w:pPr>
        <w:pStyle w:val="ListParagraph"/>
        <w:numPr>
          <w:ilvl w:val="0"/>
          <w:numId w:val="0"/>
        </w:numPr>
        <w:ind w:left="720"/>
      </w:pPr>
      <w:ins w:id="486" w:author="Jonathan Arndt" w:date="2021-04-22T21:20:00Z">
        <w:r w:rsidRPr="00A57165">
          <w:rPr>
            <w:noProof/>
          </w:rPr>
          <w:drawing>
            <wp:anchor distT="0" distB="0" distL="114300" distR="114300" simplePos="0" relativeHeight="251704320" behindDoc="0" locked="0" layoutInCell="1" allowOverlap="1" wp14:anchorId="5407D5C7" wp14:editId="3DC406B7">
              <wp:simplePos x="0" y="0"/>
              <wp:positionH relativeFrom="margin">
                <wp:align>right</wp:align>
              </wp:positionH>
              <wp:positionV relativeFrom="paragraph">
                <wp:posOffset>202286</wp:posOffset>
              </wp:positionV>
              <wp:extent cx="6400800" cy="345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400800" cy="345440"/>
                      </a:xfrm>
                      <a:prstGeom prst="rect">
                        <a:avLst/>
                      </a:prstGeom>
                    </pic:spPr>
                  </pic:pic>
                </a:graphicData>
              </a:graphic>
            </wp:anchor>
          </w:drawing>
        </w:r>
      </w:ins>
    </w:p>
    <w:p w14:paraId="76EB653F" w14:textId="5FC5BF9D" w:rsidR="00F841B3" w:rsidRDefault="00F841B3" w:rsidP="00F841B3">
      <w:pPr>
        <w:pStyle w:val="ListParagraph"/>
        <w:numPr>
          <w:ilvl w:val="0"/>
          <w:numId w:val="0"/>
        </w:numPr>
        <w:ind w:left="720"/>
      </w:pPr>
      <w:del w:id="487" w:author="Jonathan Arndt" w:date="2021-04-22T17:02:00Z">
        <w:r w:rsidRPr="00F841B3" w:rsidDel="004E6BBE">
          <w:rPr>
            <w:noProof/>
          </w:rPr>
          <w:drawing>
            <wp:inline distT="0" distB="0" distL="0" distR="0" wp14:anchorId="24B8C7CF" wp14:editId="641EF2C6">
              <wp:extent cx="6400800" cy="5816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581660"/>
                      </a:xfrm>
                      <a:prstGeom prst="rect">
                        <a:avLst/>
                      </a:prstGeom>
                    </pic:spPr>
                  </pic:pic>
                </a:graphicData>
              </a:graphic>
            </wp:inline>
          </w:drawing>
        </w:r>
      </w:del>
      <w:ins w:id="488" w:author="Jonathan Arndt" w:date="2021-04-22T17:02:00Z">
        <w:r w:rsidR="004E6BBE" w:rsidRPr="004E6BBE">
          <w:rPr>
            <w:noProof/>
          </w:rPr>
          <w:t xml:space="preserve"> </w:t>
        </w:r>
      </w:ins>
    </w:p>
    <w:p w14:paraId="12D44BC7" w14:textId="77777777" w:rsidR="00A66415" w:rsidRDefault="00A66415" w:rsidP="00A66415"/>
    <w:p w14:paraId="756BCF1B" w14:textId="40E84BFE" w:rsidR="00A66415" w:rsidRDefault="00A66415" w:rsidP="00A66415">
      <w:pPr>
        <w:rPr>
          <w:noProof/>
        </w:rPr>
      </w:pPr>
      <w:r w:rsidRPr="00CF63B8">
        <w:rPr>
          <w:noProof/>
        </w:rPr>
        <w:t xml:space="preserve"> </w:t>
      </w:r>
    </w:p>
    <w:p w14:paraId="74072D6A" w14:textId="1EFCAAD0" w:rsidR="00D84426" w:rsidRDefault="00D84426">
      <w:pPr>
        <w:pStyle w:val="ListParagraph"/>
        <w:numPr>
          <w:ilvl w:val="0"/>
          <w:numId w:val="38"/>
        </w:numPr>
        <w:rPr>
          <w:ins w:id="489" w:author="Jonathan Arndt" w:date="2021-04-22T16:23:00Z"/>
        </w:rPr>
        <w:pPrChange w:id="490" w:author="Jonathan Arndt" w:date="2021-04-22T17:03:00Z">
          <w:pPr/>
        </w:pPrChange>
      </w:pPr>
      <w:ins w:id="491" w:author="Jonathan Arndt" w:date="2021-04-22T16:23:00Z">
        <w:r>
          <w:lastRenderedPageBreak/>
          <w:t xml:space="preserve">While inside the editor, input all information within the single quotes that pertains to the devices you will be working with. </w:t>
        </w:r>
        <w:r w:rsidRPr="00A57165">
          <w:rPr>
            <w:rPrChange w:id="492" w:author="Jonathan Arndt" w:date="2021-04-22T21:17:00Z">
              <w:rPr>
                <w:b/>
                <w:bCs/>
              </w:rPr>
            </w:rPrChange>
          </w:rPr>
          <w:t>Note</w:t>
        </w:r>
        <w:r>
          <w:t xml:space="preserve">: PepperDash recommends removing all but a single address book within the </w:t>
        </w:r>
      </w:ins>
      <w:r w:rsidR="00CA08DD">
        <w:t>‘Bundles’</w:t>
      </w:r>
      <w:ins w:id="493" w:author="Jonathan Arndt" w:date="2021-04-22T16:23:00Z">
        <w:r>
          <w:t xml:space="preserve"> folder preventing utilization of wrong address book variables (</w:t>
        </w:r>
      </w:ins>
      <w:ins w:id="494" w:author="Jonathan Arndt" w:date="2021-04-22T21:18:00Z">
        <w:r w:rsidR="00A57165">
          <w:t>“</w:t>
        </w:r>
        <w:proofErr w:type="spellStart"/>
        <w:r w:rsidR="00A57165">
          <w:t>CommandFile</w:t>
        </w:r>
        <w:proofErr w:type="spellEnd"/>
        <w:r w:rsidR="00A57165">
          <w:t xml:space="preserve">”, </w:t>
        </w:r>
      </w:ins>
      <w:ins w:id="495" w:author="Jonathan Arndt" w:date="2021-04-22T16:23:00Z">
        <w:r>
          <w:t>“</w:t>
        </w:r>
        <w:proofErr w:type="spellStart"/>
        <w:r>
          <w:t>SelectAddrBook</w:t>
        </w:r>
        <w:proofErr w:type="spellEnd"/>
        <w:r>
          <w:t>” and “</w:t>
        </w:r>
      </w:ins>
      <w:proofErr w:type="spellStart"/>
      <w:ins w:id="496" w:author="Jonathan Arndt" w:date="2021-04-22T21:19:00Z">
        <w:r w:rsidR="00A57165" w:rsidRPr="00A57165">
          <w:t>SelectedAddressEntry</w:t>
        </w:r>
      </w:ins>
      <w:proofErr w:type="spellEnd"/>
      <w:ins w:id="497" w:author="Jonathan Arndt" w:date="2021-04-22T16:23:00Z">
        <w:r>
          <w:t>”).</w:t>
        </w:r>
      </w:ins>
      <w:ins w:id="498" w:author="Jonathan Arndt" w:date="2021-04-22T21:21:00Z">
        <w:r w:rsidR="00E327D4">
          <w:t xml:space="preserve"> Custom comma</w:t>
        </w:r>
      </w:ins>
      <w:ins w:id="499" w:author="Jonathan Arndt" w:date="2021-04-22T21:22:00Z">
        <w:r w:rsidR="00E327D4">
          <w:t>nds JSON file must be located within the ‘</w:t>
        </w:r>
      </w:ins>
      <w:r w:rsidR="00CA08DD">
        <w:t>Bundles</w:t>
      </w:r>
      <w:ins w:id="500" w:author="Jonathan Arndt" w:date="2021-04-22T21:22:00Z">
        <w:r w:rsidR="00E327D4">
          <w:t>’ folder.</w:t>
        </w:r>
      </w:ins>
    </w:p>
    <w:p w14:paraId="52663EEE" w14:textId="77777777" w:rsidR="00D84426" w:rsidRDefault="00D84426" w:rsidP="00D84426">
      <w:pPr>
        <w:pStyle w:val="ListParagraph"/>
        <w:numPr>
          <w:ilvl w:val="0"/>
          <w:numId w:val="38"/>
        </w:numPr>
        <w:rPr>
          <w:ins w:id="501" w:author="Jonathan Arndt" w:date="2021-04-22T16:23:00Z"/>
        </w:rPr>
      </w:pPr>
      <w:ins w:id="502" w:author="Jonathan Arndt" w:date="2021-04-22T16:23:00Z">
        <w:r>
          <w:t xml:space="preserve">Upon completion of editing the variables in the *.bat file, the file is ready to be ran unattended from either any Windows ‘Task Scheduler’ or from simply double-clicking the *.bat file manually. </w:t>
        </w:r>
      </w:ins>
    </w:p>
    <w:p w14:paraId="37892161" w14:textId="59EA732F" w:rsidR="00D84426" w:rsidRDefault="00D84426" w:rsidP="00D84426">
      <w:pPr>
        <w:pStyle w:val="ListParagraph"/>
        <w:numPr>
          <w:ilvl w:val="0"/>
          <w:numId w:val="38"/>
        </w:numPr>
        <w:rPr>
          <w:ins w:id="503" w:author="Jonathan Arndt" w:date="2021-04-22T16:23:00Z"/>
        </w:rPr>
      </w:pPr>
      <w:ins w:id="504" w:author="Jonathan Arndt" w:date="2021-04-22T16:23:00Z">
        <w:r>
          <w:t xml:space="preserve">To run manually, return to the folder where the *.bat file exists, and double click the </w:t>
        </w:r>
      </w:ins>
      <w:ins w:id="505" w:author="Jonathan Arndt" w:date="2021-04-22T16:46:00Z">
        <w:r w:rsidR="001A12D3">
          <w:t>_*</w:t>
        </w:r>
      </w:ins>
      <w:ins w:id="506" w:author="Jonathan Arndt" w:date="2021-04-22T16:23:00Z">
        <w:r w:rsidRPr="00CF63B8">
          <w:t>.bat</w:t>
        </w:r>
        <w:r>
          <w:t xml:space="preserve"> file.</w:t>
        </w:r>
      </w:ins>
    </w:p>
    <w:p w14:paraId="22D255D0" w14:textId="77777777" w:rsidR="00D84426" w:rsidRDefault="00D84426" w:rsidP="00D84426">
      <w:pPr>
        <w:pStyle w:val="ListParagraph"/>
        <w:numPr>
          <w:ilvl w:val="0"/>
          <w:numId w:val="38"/>
        </w:numPr>
        <w:rPr>
          <w:ins w:id="507" w:author="Jonathan Arndt" w:date="2021-04-22T16:23:00Z"/>
        </w:rPr>
      </w:pPr>
      <w:ins w:id="508" w:author="Jonathan Arndt" w:date="2021-04-22T16:23:00Z">
        <w:r>
          <w:t xml:space="preserve">A command window will open showing the same prompts as the attended script. However, when using the *.bat file, the script enters the values automatically. </w:t>
        </w:r>
      </w:ins>
    </w:p>
    <w:p w14:paraId="7A32E2A7" w14:textId="6559F8E2" w:rsidR="00D84426" w:rsidRDefault="00A57165" w:rsidP="00D84426">
      <w:pPr>
        <w:pStyle w:val="ListParagraph"/>
        <w:numPr>
          <w:ilvl w:val="0"/>
          <w:numId w:val="38"/>
        </w:numPr>
        <w:rPr>
          <w:ins w:id="509" w:author="Jonathan Arndt" w:date="2021-04-22T16:47:00Z"/>
        </w:rPr>
      </w:pPr>
      <w:ins w:id="510" w:author="Jonathan Arndt" w:date="2021-04-22T16:23:00Z">
        <w:r w:rsidRPr="00A66415">
          <w:rPr>
            <w:noProof/>
          </w:rPr>
          <w:drawing>
            <wp:anchor distT="0" distB="0" distL="114300" distR="114300" simplePos="0" relativeHeight="251685888" behindDoc="0" locked="0" layoutInCell="1" allowOverlap="1" wp14:anchorId="0B21912F" wp14:editId="47ADDB2E">
              <wp:simplePos x="0" y="0"/>
              <wp:positionH relativeFrom="margin">
                <wp:align>right</wp:align>
              </wp:positionH>
              <wp:positionV relativeFrom="paragraph">
                <wp:posOffset>314732</wp:posOffset>
              </wp:positionV>
              <wp:extent cx="6400800" cy="177292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772920"/>
                      </a:xfrm>
                      <a:prstGeom prst="rect">
                        <a:avLst/>
                      </a:prstGeom>
                    </pic:spPr>
                  </pic:pic>
                </a:graphicData>
              </a:graphic>
            </wp:anchor>
          </w:drawing>
        </w:r>
        <w:r w:rsidR="004E6BBE" w:rsidRPr="00A66415">
          <w:rPr>
            <w:noProof/>
          </w:rPr>
          <w:drawing>
            <wp:anchor distT="0" distB="0" distL="114300" distR="114300" simplePos="0" relativeHeight="251686912" behindDoc="0" locked="0" layoutInCell="1" allowOverlap="1" wp14:anchorId="15A47DFB" wp14:editId="101AC4E8">
              <wp:simplePos x="0" y="0"/>
              <wp:positionH relativeFrom="margin">
                <wp:align>left</wp:align>
              </wp:positionH>
              <wp:positionV relativeFrom="paragraph">
                <wp:posOffset>2181174</wp:posOffset>
              </wp:positionV>
              <wp:extent cx="1600423" cy="60968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00423" cy="609685"/>
                      </a:xfrm>
                      <a:prstGeom prst="rect">
                        <a:avLst/>
                      </a:prstGeom>
                    </pic:spPr>
                  </pic:pic>
                </a:graphicData>
              </a:graphic>
            </wp:anchor>
          </w:drawing>
        </w:r>
        <w:r w:rsidR="00D84426">
          <w:t>You will see the script in progress, then a completed “---Done---” Message</w:t>
        </w:r>
      </w:ins>
      <w:ins w:id="511" w:author="Jonathan Arndt" w:date="2021-04-22T16:46:00Z">
        <w:r w:rsidR="001A12D3">
          <w:t>.</w:t>
        </w:r>
      </w:ins>
    </w:p>
    <w:p w14:paraId="210F7015" w14:textId="2D0328C3" w:rsidR="00BD25B1" w:rsidRDefault="00BD25B1">
      <w:pPr>
        <w:pStyle w:val="ListParagraph"/>
        <w:numPr>
          <w:ilvl w:val="0"/>
          <w:numId w:val="0"/>
        </w:numPr>
        <w:ind w:left="720"/>
        <w:rPr>
          <w:ins w:id="512" w:author="Jonathan Arndt" w:date="2021-04-22T16:46:00Z"/>
        </w:rPr>
        <w:pPrChange w:id="513" w:author="Jonathan Arndt" w:date="2021-04-22T16:47:00Z">
          <w:pPr>
            <w:pStyle w:val="ListParagraph"/>
            <w:numPr>
              <w:numId w:val="38"/>
            </w:numPr>
          </w:pPr>
        </w:pPrChange>
      </w:pPr>
    </w:p>
    <w:p w14:paraId="374E6FE9" w14:textId="3433E5A5" w:rsidR="001A12D3" w:rsidRDefault="001A12D3" w:rsidP="00D84426">
      <w:pPr>
        <w:pStyle w:val="ListParagraph"/>
        <w:numPr>
          <w:ilvl w:val="0"/>
          <w:numId w:val="38"/>
        </w:numPr>
        <w:rPr>
          <w:ins w:id="514" w:author="Jonathan Arndt" w:date="2021-04-22T16:48:00Z"/>
        </w:rPr>
      </w:pPr>
      <w:ins w:id="515" w:author="Jonathan Arndt" w:date="2021-04-22T16:46:00Z">
        <w:r>
          <w:t xml:space="preserve">Navigate the ‘Log’ folder and open the CustomCommand.txt </w:t>
        </w:r>
      </w:ins>
      <w:ins w:id="516" w:author="Jonathan Arndt" w:date="2021-04-22T16:47:00Z">
        <w:r w:rsidR="00BD25B1">
          <w:t>file to view any errors that may have occurred. Example of typical error log file entry is below.</w:t>
        </w:r>
      </w:ins>
    </w:p>
    <w:p w14:paraId="2BCF7996" w14:textId="45FDBE09" w:rsidR="00BD25B1" w:rsidRDefault="00BD25B1">
      <w:pPr>
        <w:pStyle w:val="ListParagraph"/>
        <w:numPr>
          <w:ilvl w:val="0"/>
          <w:numId w:val="0"/>
        </w:numPr>
        <w:ind w:left="720"/>
        <w:rPr>
          <w:ins w:id="517" w:author="Jonathan Arndt" w:date="2021-04-22T16:23:00Z"/>
        </w:rPr>
        <w:pPrChange w:id="518" w:author="Jonathan Arndt" w:date="2021-04-22T16:48:00Z">
          <w:pPr>
            <w:pStyle w:val="ListParagraph"/>
            <w:numPr>
              <w:numId w:val="38"/>
            </w:numPr>
          </w:pPr>
        </w:pPrChange>
      </w:pPr>
      <w:ins w:id="519" w:author="Jonathan Arndt" w:date="2021-04-22T16:48:00Z">
        <w:r w:rsidRPr="00BD25B1">
          <w:rPr>
            <w:noProof/>
          </w:rPr>
          <w:drawing>
            <wp:anchor distT="0" distB="0" distL="114300" distR="114300" simplePos="0" relativeHeight="251687936" behindDoc="0" locked="0" layoutInCell="1" allowOverlap="1" wp14:anchorId="50648C16" wp14:editId="4480A604">
              <wp:simplePos x="0" y="0"/>
              <wp:positionH relativeFrom="margin">
                <wp:align>left</wp:align>
              </wp:positionH>
              <wp:positionV relativeFrom="paragraph">
                <wp:posOffset>234950</wp:posOffset>
              </wp:positionV>
              <wp:extent cx="6835140" cy="1272540"/>
              <wp:effectExtent l="0" t="0" r="3810" b="381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35140" cy="1272540"/>
                      </a:xfrm>
                      <a:prstGeom prst="rect">
                        <a:avLst/>
                      </a:prstGeom>
                    </pic:spPr>
                  </pic:pic>
                </a:graphicData>
              </a:graphic>
              <wp14:sizeRelH relativeFrom="margin">
                <wp14:pctWidth>0</wp14:pctWidth>
              </wp14:sizeRelH>
              <wp14:sizeRelV relativeFrom="margin">
                <wp14:pctHeight>0</wp14:pctHeight>
              </wp14:sizeRelV>
            </wp:anchor>
          </w:drawing>
        </w:r>
      </w:ins>
    </w:p>
    <w:p w14:paraId="0D2E158F" w14:textId="3B258C57" w:rsidR="00D84426" w:rsidRDefault="00D84426" w:rsidP="00D84426">
      <w:pPr>
        <w:pStyle w:val="ListParagraph"/>
        <w:numPr>
          <w:ilvl w:val="0"/>
          <w:numId w:val="0"/>
        </w:numPr>
        <w:ind w:left="720"/>
        <w:rPr>
          <w:ins w:id="520" w:author="Jonathan Arndt" w:date="2021-04-22T16:23:00Z"/>
        </w:rPr>
      </w:pPr>
    </w:p>
    <w:p w14:paraId="43F53964" w14:textId="1F64BAAA" w:rsidR="00A66415" w:rsidDel="00D84426" w:rsidRDefault="00A66415" w:rsidP="00A66415">
      <w:pPr>
        <w:pStyle w:val="ListParagraph"/>
        <w:numPr>
          <w:ilvl w:val="0"/>
          <w:numId w:val="38"/>
        </w:numPr>
        <w:rPr>
          <w:del w:id="521" w:author="Jonathan Arndt" w:date="2021-04-22T16:23:00Z"/>
        </w:rPr>
      </w:pPr>
      <w:del w:id="522" w:author="Jonathan Arndt" w:date="2021-04-22T16:23:00Z">
        <w:r w:rsidDel="00D84426">
          <w:delText xml:space="preserve">After editing the fields .bat file. Return to the folder where the </w:delText>
        </w:r>
        <w:r w:rsidR="00F841B3" w:rsidDel="00D84426">
          <w:delText xml:space="preserve">.Bat </w:delText>
        </w:r>
        <w:r w:rsidDel="00D84426">
          <w:delText xml:space="preserve">file exists, and double click the </w:delText>
        </w:r>
        <w:r w:rsidRPr="00CF63B8" w:rsidDel="00D84426">
          <w:delText>_</w:delText>
        </w:r>
        <w:r w:rsidR="00F841B3" w:rsidDel="00D84426">
          <w:delText>LoadScript</w:delText>
        </w:r>
        <w:r w:rsidRPr="00CF63B8" w:rsidDel="00D84426">
          <w:delText>.bat</w:delText>
        </w:r>
        <w:r w:rsidDel="00D84426">
          <w:delText xml:space="preserve"> file.</w:delText>
        </w:r>
      </w:del>
    </w:p>
    <w:p w14:paraId="31A79176" w14:textId="4295EF2F" w:rsidR="00A66415" w:rsidDel="00D84426" w:rsidRDefault="00A66415" w:rsidP="00A66415">
      <w:pPr>
        <w:pStyle w:val="ListParagraph"/>
        <w:numPr>
          <w:ilvl w:val="0"/>
          <w:numId w:val="38"/>
        </w:numPr>
        <w:rPr>
          <w:del w:id="523" w:author="Jonathan Arndt" w:date="2021-04-22T16:23:00Z"/>
        </w:rPr>
      </w:pPr>
      <w:del w:id="524" w:author="Jonathan Arndt" w:date="2021-04-22T16:23:00Z">
        <w:r w:rsidDel="00D84426">
          <w:delText>A command window will prompt a</w:delText>
        </w:r>
        <w:r w:rsidR="00F82B65" w:rsidDel="00D84426">
          <w:delText xml:space="preserve"> package to select based on how many files exist in the Packages folder</w:delText>
        </w:r>
      </w:del>
    </w:p>
    <w:p w14:paraId="777F43B1" w14:textId="2F1CE14D" w:rsidR="00F82B65" w:rsidDel="00D84426" w:rsidRDefault="00F82B65" w:rsidP="00A66415">
      <w:pPr>
        <w:pStyle w:val="ListParagraph"/>
        <w:numPr>
          <w:ilvl w:val="0"/>
          <w:numId w:val="38"/>
        </w:numPr>
        <w:rPr>
          <w:del w:id="525" w:author="Jonathan Arndt" w:date="2021-04-22T16:23:00Z"/>
        </w:rPr>
      </w:pPr>
      <w:del w:id="526" w:author="Jonathan Arndt" w:date="2021-04-22T16:23:00Z">
        <w:r w:rsidDel="00D84426">
          <w:delText>Select an address book or n to skip</w:delText>
        </w:r>
      </w:del>
    </w:p>
    <w:p w14:paraId="14A8781F" w14:textId="407DDD7E" w:rsidR="00F82B65" w:rsidDel="00D84426" w:rsidRDefault="00F82B65" w:rsidP="00A66415">
      <w:pPr>
        <w:pStyle w:val="ListParagraph"/>
        <w:numPr>
          <w:ilvl w:val="0"/>
          <w:numId w:val="38"/>
        </w:numPr>
        <w:rPr>
          <w:del w:id="527" w:author="Jonathan Arndt" w:date="2021-04-22T16:23:00Z"/>
        </w:rPr>
      </w:pPr>
      <w:del w:id="528" w:author="Jonathan Arndt" w:date="2021-04-22T16:23:00Z">
        <w:r w:rsidDel="00D84426">
          <w:delText>Select the processor you are working with</w:delText>
        </w:r>
      </w:del>
    </w:p>
    <w:p w14:paraId="0484376F" w14:textId="288F9212" w:rsidR="00A66415" w:rsidDel="00D84426" w:rsidRDefault="00A66415" w:rsidP="00A66415">
      <w:pPr>
        <w:pStyle w:val="ListParagraph"/>
        <w:numPr>
          <w:ilvl w:val="0"/>
          <w:numId w:val="38"/>
        </w:numPr>
        <w:rPr>
          <w:del w:id="529" w:author="Jonathan Arndt" w:date="2021-04-22T16:23:00Z"/>
        </w:rPr>
      </w:pPr>
      <w:del w:id="530" w:author="Jonathan Arndt" w:date="2021-04-22T16:23:00Z">
        <w:r w:rsidDel="00D84426">
          <w:delText>After entering you will see the script in progress, then a completed “---Done---” Message</w:delText>
        </w:r>
      </w:del>
    </w:p>
    <w:p w14:paraId="4F806691" w14:textId="0285EA81" w:rsidR="00F82B65" w:rsidDel="00D84426" w:rsidRDefault="00F82B65" w:rsidP="00F82B65">
      <w:pPr>
        <w:pStyle w:val="ListParagraph"/>
        <w:numPr>
          <w:ilvl w:val="0"/>
          <w:numId w:val="0"/>
        </w:numPr>
        <w:ind w:left="720"/>
        <w:rPr>
          <w:del w:id="531" w:author="Jonathan Arndt" w:date="2021-04-22T16:23:00Z"/>
        </w:rPr>
      </w:pPr>
      <w:del w:id="532" w:author="Jonathan Arndt" w:date="2021-04-22T16:23:00Z">
        <w:r w:rsidRPr="00F82B65" w:rsidDel="00D84426">
          <w:rPr>
            <w:noProof/>
          </w:rPr>
          <w:drawing>
            <wp:inline distT="0" distB="0" distL="0" distR="0" wp14:anchorId="126403C5" wp14:editId="0286BA96">
              <wp:extent cx="6400800" cy="199580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1995805"/>
                      </a:xfrm>
                      <a:prstGeom prst="rect">
                        <a:avLst/>
                      </a:prstGeom>
                    </pic:spPr>
                  </pic:pic>
                </a:graphicData>
              </a:graphic>
            </wp:inline>
          </w:drawing>
        </w:r>
      </w:del>
    </w:p>
    <w:p w14:paraId="5F4F4F73" w14:textId="6681FAE7" w:rsidR="00A66415" w:rsidDel="00D84426" w:rsidRDefault="00A66415" w:rsidP="00A66415">
      <w:pPr>
        <w:pStyle w:val="ListParagraph"/>
        <w:numPr>
          <w:ilvl w:val="0"/>
          <w:numId w:val="0"/>
        </w:numPr>
        <w:ind w:left="720"/>
        <w:rPr>
          <w:del w:id="533" w:author="Jonathan Arndt" w:date="2021-04-22T16:23:00Z"/>
        </w:rPr>
      </w:pPr>
    </w:p>
    <w:p w14:paraId="00A7DC7A" w14:textId="238357EC" w:rsidR="00A66415" w:rsidDel="00D84426" w:rsidRDefault="00A66415" w:rsidP="00A66415">
      <w:pPr>
        <w:pStyle w:val="ListParagraph"/>
        <w:numPr>
          <w:ilvl w:val="0"/>
          <w:numId w:val="0"/>
        </w:numPr>
        <w:ind w:left="720"/>
        <w:rPr>
          <w:del w:id="534" w:author="Jonathan Arndt" w:date="2021-04-22T16:23:00Z"/>
        </w:rPr>
      </w:pPr>
    </w:p>
    <w:p w14:paraId="42C1E4CD" w14:textId="648A55D3" w:rsidR="00A66415" w:rsidDel="00D84426" w:rsidRDefault="00A66415" w:rsidP="00A66415">
      <w:pPr>
        <w:pStyle w:val="ListParagraph"/>
        <w:numPr>
          <w:ilvl w:val="0"/>
          <w:numId w:val="0"/>
        </w:numPr>
        <w:ind w:left="720"/>
        <w:rPr>
          <w:del w:id="535" w:author="Jonathan Arndt" w:date="2021-04-22T16:23:00Z"/>
        </w:rPr>
      </w:pPr>
      <w:del w:id="536" w:author="Jonathan Arndt" w:date="2021-04-22T16:23:00Z">
        <w:r w:rsidRPr="00A66415" w:rsidDel="00D84426">
          <w:rPr>
            <w:noProof/>
          </w:rPr>
          <w:drawing>
            <wp:inline distT="0" distB="0" distL="0" distR="0" wp14:anchorId="4E1B8816" wp14:editId="1140837F">
              <wp:extent cx="1600423" cy="6096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609685"/>
                      </a:xfrm>
                      <a:prstGeom prst="rect">
                        <a:avLst/>
                      </a:prstGeom>
                    </pic:spPr>
                  </pic:pic>
                </a:graphicData>
              </a:graphic>
            </wp:inline>
          </w:drawing>
        </w:r>
      </w:del>
    </w:p>
    <w:p w14:paraId="237353F5" w14:textId="77777777" w:rsidR="00A66415" w:rsidDel="00D779F8" w:rsidRDefault="00A66415" w:rsidP="00A66415">
      <w:pPr>
        <w:rPr>
          <w:del w:id="537" w:author="Jonathan Arndt" w:date="2021-04-22T16:09:00Z"/>
        </w:rPr>
      </w:pPr>
    </w:p>
    <w:p w14:paraId="1A68A7E3" w14:textId="77777777" w:rsidR="00A66415" w:rsidDel="00D779F8" w:rsidRDefault="00A66415" w:rsidP="00A66415">
      <w:pPr>
        <w:ind w:left="360"/>
        <w:rPr>
          <w:del w:id="538" w:author="Jonathan Arndt" w:date="2021-04-22T16:09:00Z"/>
        </w:rPr>
      </w:pPr>
    </w:p>
    <w:p w14:paraId="604AE18D" w14:textId="2F01F9F0" w:rsidR="00530D4E" w:rsidDel="00D779F8" w:rsidRDefault="00530D4E" w:rsidP="00490CD8">
      <w:pPr>
        <w:widowControl w:val="0"/>
        <w:spacing w:line="259" w:lineRule="auto"/>
        <w:rPr>
          <w:del w:id="539" w:author="Jonathan Arndt" w:date="2021-04-22T16:09:00Z"/>
          <w:rFonts w:eastAsiaTheme="majorEastAsia" w:cstheme="majorBidi"/>
          <w:b/>
          <w:color w:val="0070C0"/>
          <w:sz w:val="28"/>
          <w:szCs w:val="24"/>
        </w:rPr>
      </w:pPr>
    </w:p>
    <w:p w14:paraId="424FC07C" w14:textId="67451F03" w:rsidR="00530D4E" w:rsidDel="00D779F8" w:rsidRDefault="00530D4E" w:rsidP="00490CD8">
      <w:pPr>
        <w:widowControl w:val="0"/>
        <w:spacing w:line="259" w:lineRule="auto"/>
        <w:rPr>
          <w:del w:id="540" w:author="Jonathan Arndt" w:date="2021-04-22T16:09:00Z"/>
          <w:rFonts w:eastAsiaTheme="majorEastAsia" w:cstheme="majorBidi"/>
          <w:b/>
          <w:color w:val="0070C0"/>
          <w:sz w:val="28"/>
          <w:szCs w:val="24"/>
        </w:rPr>
      </w:pPr>
    </w:p>
    <w:p w14:paraId="4BEF17F3" w14:textId="012530BD" w:rsidR="00530D4E" w:rsidDel="00D779F8" w:rsidRDefault="00530D4E" w:rsidP="00490CD8">
      <w:pPr>
        <w:widowControl w:val="0"/>
        <w:spacing w:line="259" w:lineRule="auto"/>
        <w:rPr>
          <w:del w:id="541" w:author="Jonathan Arndt" w:date="2021-04-22T16:09:00Z"/>
          <w:rFonts w:eastAsiaTheme="majorEastAsia" w:cstheme="majorBidi"/>
          <w:b/>
          <w:color w:val="0070C0"/>
          <w:sz w:val="28"/>
          <w:szCs w:val="24"/>
        </w:rPr>
      </w:pPr>
    </w:p>
    <w:p w14:paraId="517D1111" w14:textId="7746C2DB" w:rsidR="00530D4E" w:rsidRPr="003F04CC" w:rsidDel="00D779F8" w:rsidRDefault="00530D4E" w:rsidP="00530D4E">
      <w:pPr>
        <w:pStyle w:val="Heading1"/>
        <w:framePr w:wrap="notBeside"/>
        <w:widowControl w:val="0"/>
        <w:rPr>
          <w:del w:id="542" w:author="Jonathan Arndt" w:date="2021-04-22T16:09:00Z"/>
          <w:rFonts w:eastAsia="Calibri"/>
        </w:rPr>
      </w:pPr>
      <w:del w:id="543" w:author="Jonathan Arndt" w:date="2021-04-22T16:09:00Z">
        <w:r w:rsidDel="00D779F8">
          <w:rPr>
            <w:rFonts w:eastAsia="Calibri"/>
          </w:rPr>
          <w:delText>Script Execution</w:delText>
        </w:r>
        <w:r w:rsidR="00644957" w:rsidDel="00D779F8">
          <w:rPr>
            <w:rFonts w:eastAsia="Calibri"/>
          </w:rPr>
          <w:delText xml:space="preserve"> &gt; Unattended</w:delText>
        </w:r>
      </w:del>
    </w:p>
    <w:p w14:paraId="4604957D" w14:textId="56059578" w:rsidR="00530D4E" w:rsidDel="00D779F8" w:rsidRDefault="00530D4E" w:rsidP="00530D4E">
      <w:pPr>
        <w:pStyle w:val="Heading2"/>
        <w:widowControl w:val="0"/>
        <w:rPr>
          <w:del w:id="544" w:author="Jonathan Arndt" w:date="2021-04-22T16:09:00Z"/>
        </w:rPr>
      </w:pPr>
      <w:del w:id="545" w:author="Jonathan Arndt" w:date="2021-04-22T16:09:00Z">
        <w:r w:rsidDel="00D779F8">
          <w:delText>How to Connect to a Device</w:delText>
        </w:r>
        <w:bookmarkStart w:id="546" w:name="_Toc430251818"/>
      </w:del>
    </w:p>
    <w:p w14:paraId="38E7ADDC" w14:textId="07C576DD" w:rsidR="00530D4E" w:rsidDel="00D779F8" w:rsidRDefault="00530D4E" w:rsidP="00530D4E">
      <w:pPr>
        <w:pStyle w:val="ListParagraph"/>
        <w:widowControl w:val="0"/>
        <w:numPr>
          <w:ilvl w:val="0"/>
          <w:numId w:val="35"/>
        </w:numPr>
        <w:rPr>
          <w:del w:id="547" w:author="Jonathan Arndt" w:date="2021-04-22T16:09:00Z"/>
        </w:rPr>
      </w:pPr>
      <w:del w:id="548" w:author="Jonathan Arndt" w:date="2021-04-22T16:09:00Z">
        <w:r w:rsidDel="00D779F8">
          <w:delText>Connect to the device using Crestron Tool Box &gt; System Info</w:delText>
        </w:r>
      </w:del>
    </w:p>
    <w:p w14:paraId="2B059568" w14:textId="388807DD" w:rsidR="00530D4E" w:rsidDel="00D779F8" w:rsidRDefault="00530D4E" w:rsidP="00530D4E">
      <w:pPr>
        <w:pStyle w:val="ListParagraph"/>
        <w:widowControl w:val="0"/>
        <w:numPr>
          <w:ilvl w:val="0"/>
          <w:numId w:val="35"/>
        </w:numPr>
        <w:rPr>
          <w:del w:id="549" w:author="Jonathan Arndt" w:date="2021-04-22T16:09:00Z"/>
        </w:rPr>
      </w:pPr>
      <w:del w:id="550" w:author="Jonathan Arndt" w:date="2021-04-22T16:09:00Z">
        <w:r w:rsidDel="00D779F8">
          <w:delText xml:space="preserve">Press the [Pencil] button </w:delText>
        </w:r>
        <w:r w:rsidDel="00D779F8">
          <w:rPr>
            <w:noProof/>
          </w:rPr>
          <w:drawing>
            <wp:inline distT="0" distB="0" distL="0" distR="0" wp14:anchorId="54B3C332" wp14:editId="0F543946">
              <wp:extent cx="145856" cy="108066"/>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5705" t="15336" r="7035" b="18188"/>
                      <a:stretch/>
                    </pic:blipFill>
                    <pic:spPr bwMode="auto">
                      <a:xfrm>
                        <a:off x="0" y="0"/>
                        <a:ext cx="145856" cy="108066"/>
                      </a:xfrm>
                      <a:prstGeom prst="rect">
                        <a:avLst/>
                      </a:prstGeom>
                      <a:ln>
                        <a:noFill/>
                      </a:ln>
                      <a:extLst>
                        <a:ext uri="{53640926-AAD7-44D8-BBD7-CCE9431645EC}">
                          <a14:shadowObscured xmlns:a14="http://schemas.microsoft.com/office/drawing/2010/main"/>
                        </a:ext>
                      </a:extLst>
                    </pic:spPr>
                  </pic:pic>
                </a:graphicData>
              </a:graphic>
            </wp:inline>
          </w:drawing>
        </w:r>
        <w:r w:rsidDel="00D779F8">
          <w:delText xml:space="preserve"> in the bottom of the System Info window</w:delText>
        </w:r>
      </w:del>
    </w:p>
    <w:p w14:paraId="1041915F" w14:textId="55441324" w:rsidR="00530D4E" w:rsidDel="00D779F8" w:rsidRDefault="00530D4E" w:rsidP="00530D4E">
      <w:pPr>
        <w:pStyle w:val="ListParagraph"/>
        <w:widowControl w:val="0"/>
        <w:numPr>
          <w:ilvl w:val="0"/>
          <w:numId w:val="35"/>
        </w:numPr>
        <w:rPr>
          <w:del w:id="551" w:author="Jonathan Arndt" w:date="2021-04-22T16:09:00Z"/>
        </w:rPr>
      </w:pPr>
      <w:del w:id="552" w:author="Jonathan Arndt" w:date="2021-04-22T16:09:00Z">
        <w:r w:rsidDel="00D779F8">
          <w:delText>Select the [TCP] radio button</w:delText>
        </w:r>
      </w:del>
    </w:p>
    <w:p w14:paraId="3E72B424" w14:textId="09AC20F5" w:rsidR="00530D4E" w:rsidDel="00D779F8" w:rsidRDefault="00530D4E" w:rsidP="00530D4E">
      <w:pPr>
        <w:pStyle w:val="ListParagraph"/>
        <w:widowControl w:val="0"/>
        <w:numPr>
          <w:ilvl w:val="0"/>
          <w:numId w:val="35"/>
        </w:numPr>
        <w:rPr>
          <w:del w:id="553" w:author="Jonathan Arndt" w:date="2021-04-22T16:09:00Z"/>
        </w:rPr>
      </w:pPr>
      <w:del w:id="554" w:author="Jonathan Arndt" w:date="2021-04-22T16:09:00Z">
        <w:r w:rsidDel="00D779F8">
          <w:delText>Enter the IP address or hostname (see IP addresses above) into the [IP Address/Hostname] field</w:delText>
        </w:r>
      </w:del>
    </w:p>
    <w:p w14:paraId="51759F9F" w14:textId="5E6E5886" w:rsidR="00530D4E" w:rsidDel="00D779F8" w:rsidRDefault="00530D4E" w:rsidP="00530D4E">
      <w:pPr>
        <w:pStyle w:val="ListParagraph"/>
        <w:widowControl w:val="0"/>
        <w:numPr>
          <w:ilvl w:val="0"/>
          <w:numId w:val="35"/>
        </w:numPr>
        <w:rPr>
          <w:del w:id="555" w:author="Jonathan Arndt" w:date="2021-04-22T16:09:00Z"/>
        </w:rPr>
      </w:pPr>
      <w:del w:id="556" w:author="Jonathan Arndt" w:date="2021-04-22T16:09:00Z">
        <w:r w:rsidDel="00D779F8">
          <w:delText>Press [OK]</w:delText>
        </w:r>
      </w:del>
    </w:p>
    <w:p w14:paraId="287968BC" w14:textId="7E4154A6" w:rsidR="00530D4E" w:rsidDel="00D779F8" w:rsidRDefault="00530D4E" w:rsidP="00530D4E">
      <w:pPr>
        <w:pStyle w:val="ListParagraph"/>
        <w:widowControl w:val="0"/>
        <w:numPr>
          <w:ilvl w:val="0"/>
          <w:numId w:val="0"/>
        </w:numPr>
        <w:ind w:left="720"/>
        <w:rPr>
          <w:del w:id="557" w:author="Jonathan Arndt" w:date="2021-04-22T16:09:00Z"/>
        </w:rPr>
      </w:pPr>
      <w:del w:id="558" w:author="Jonathan Arndt" w:date="2021-04-22T16:09:00Z">
        <w:r w:rsidDel="00D779F8">
          <w:rPr>
            <w:noProof/>
          </w:rPr>
          <w:drawing>
            <wp:inline distT="0" distB="0" distL="0" distR="0" wp14:anchorId="2D25D952" wp14:editId="200EDCAF">
              <wp:extent cx="2207009" cy="3171825"/>
              <wp:effectExtent l="76200" t="76200" r="174625" b="161925"/>
              <wp:docPr id="13" name="Picture 13" descr="C:\Users\jelek\Desktop\Active Projects\Symantec\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elek\Desktop\Active Projects\Symantec\Untitled-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10324" cy="3176589"/>
                      </a:xfrm>
                      <a:prstGeom prst="rect">
                        <a:avLst/>
                      </a:prstGeom>
                      <a:ln w="34925">
                        <a:solidFill>
                          <a:schemeClr val="tx1">
                            <a:lumMod val="75000"/>
                            <a:lumOff val="25000"/>
                          </a:schemeClr>
                        </a:solidFill>
                      </a:ln>
                      <a:effectLst>
                        <a:outerShdw blurRad="76200" dist="63500" dir="2700000" algn="tl" rotWithShape="0">
                          <a:schemeClr val="tx1">
                            <a:lumMod val="95000"/>
                            <a:lumOff val="5000"/>
                            <a:alpha val="14000"/>
                          </a:schemeClr>
                        </a:outerShdw>
                      </a:effectLst>
                    </pic:spPr>
                  </pic:pic>
                </a:graphicData>
              </a:graphic>
            </wp:inline>
          </w:drawing>
        </w:r>
      </w:del>
    </w:p>
    <w:p w14:paraId="0C266FBE" w14:textId="77777777" w:rsidR="00530D4E" w:rsidRDefault="00530D4E" w:rsidP="00490CD8">
      <w:pPr>
        <w:widowControl w:val="0"/>
        <w:spacing w:line="259" w:lineRule="auto"/>
        <w:rPr>
          <w:rFonts w:eastAsiaTheme="majorEastAsia" w:cstheme="majorBidi"/>
          <w:b/>
          <w:color w:val="0070C0"/>
          <w:sz w:val="28"/>
          <w:szCs w:val="24"/>
        </w:rPr>
      </w:pPr>
    </w:p>
    <w:p w14:paraId="5ED7E19C" w14:textId="650B1675" w:rsidR="00531DC3" w:rsidRPr="00113974" w:rsidRDefault="00531DC3" w:rsidP="00490CD8">
      <w:pPr>
        <w:pStyle w:val="Heading1"/>
        <w:framePr w:wrap="notBeside"/>
        <w:widowControl w:val="0"/>
      </w:pPr>
      <w:bookmarkStart w:id="559" w:name="_Toc70019853"/>
      <w:bookmarkStart w:id="560" w:name="_Toc70083775"/>
      <w:r w:rsidRPr="00113974">
        <w:lastRenderedPageBreak/>
        <w:t>Notices</w:t>
      </w:r>
      <w:bookmarkEnd w:id="546"/>
      <w:bookmarkEnd w:id="559"/>
      <w:bookmarkEnd w:id="560"/>
    </w:p>
    <w:p w14:paraId="01B07470" w14:textId="7F5E8449" w:rsidR="00C317F3" w:rsidRPr="00113974" w:rsidRDefault="00C317F3" w:rsidP="00490CD8">
      <w:pPr>
        <w:pStyle w:val="Heading2"/>
        <w:widowControl w:val="0"/>
        <w:rPr>
          <w:rFonts w:eastAsia="Times New Roman" w:cs="Times New Roman"/>
          <w:sz w:val="24"/>
          <w:szCs w:val="24"/>
        </w:rPr>
      </w:pPr>
      <w:bookmarkStart w:id="561" w:name="_Toc429740407"/>
      <w:bookmarkStart w:id="562" w:name="_Toc430251819"/>
      <w:bookmarkStart w:id="563" w:name="_Toc70019854"/>
      <w:bookmarkStart w:id="564" w:name="_Toc70083776"/>
      <w:r w:rsidRPr="00113974">
        <w:rPr>
          <w:rFonts w:eastAsia="Times New Roman"/>
          <w:shd w:val="clear" w:color="auto" w:fill="FFFFFF"/>
        </w:rPr>
        <w:t>Notice of Ownership and Copyright</w:t>
      </w:r>
      <w:bookmarkEnd w:id="561"/>
      <w:bookmarkEnd w:id="562"/>
      <w:bookmarkEnd w:id="563"/>
      <w:bookmarkEnd w:id="564"/>
    </w:p>
    <w:p w14:paraId="482F62C3" w14:textId="5CECBA04" w:rsidR="00FE5ABC" w:rsidRDefault="00FE5ABC" w:rsidP="00490CD8">
      <w:pPr>
        <w:pStyle w:val="Heading2"/>
        <w:widowControl w:val="0"/>
        <w:rPr>
          <w:rFonts w:eastAsiaTheme="minorHAnsi" w:cstheme="minorBidi"/>
          <w:color w:val="auto"/>
          <w:sz w:val="22"/>
          <w:szCs w:val="22"/>
        </w:rPr>
      </w:pPr>
      <w:bookmarkStart w:id="565" w:name="_Toc70019855"/>
      <w:bookmarkStart w:id="566" w:name="_Toc429740408"/>
      <w:bookmarkStart w:id="567" w:name="_Toc430251820"/>
      <w:bookmarkStart w:id="568" w:name="_Toc70083777"/>
      <w:r w:rsidRPr="00FE5ABC">
        <w:rPr>
          <w:rFonts w:eastAsiaTheme="minorHAnsi" w:cstheme="minorBidi"/>
          <w:color w:val="auto"/>
          <w:sz w:val="22"/>
          <w:szCs w:val="22"/>
        </w:rPr>
        <w:t>The material in which this notice appears is the property of PepperDash Technology Corporation, which claims copyright under the laws of the United States of America in the entire body of material and in all parts thereof, regardless of the use to which it is being put.  Any use, in whole or in part, of this material by another party without the express written permission of PepperDash Technology Corporation is prohibited.  PepperDash Technology Corporation reserves all rights under applicable laws.</w:t>
      </w:r>
      <w:bookmarkEnd w:id="565"/>
      <w:bookmarkEnd w:id="568"/>
      <w:r>
        <w:rPr>
          <w:rFonts w:eastAsiaTheme="minorHAnsi" w:cstheme="minorBidi"/>
          <w:color w:val="auto"/>
          <w:sz w:val="22"/>
          <w:szCs w:val="22"/>
        </w:rPr>
        <w:t xml:space="preserve"> </w:t>
      </w:r>
    </w:p>
    <w:p w14:paraId="1860CB86" w14:textId="77777777" w:rsidR="00FE5ABC" w:rsidRDefault="00C317F3" w:rsidP="00490CD8">
      <w:pPr>
        <w:pStyle w:val="Heading2"/>
        <w:widowControl w:val="0"/>
        <w:rPr>
          <w:rFonts w:eastAsia="Times New Roman"/>
        </w:rPr>
      </w:pPr>
      <w:bookmarkStart w:id="569" w:name="_Toc70019856"/>
      <w:bookmarkStart w:id="570" w:name="_Toc70083778"/>
      <w:r w:rsidRPr="00113974">
        <w:rPr>
          <w:rFonts w:eastAsia="Times New Roman"/>
        </w:rPr>
        <w:t>Notice of Confidentiality</w:t>
      </w:r>
      <w:bookmarkStart w:id="571" w:name="_Toc429740409"/>
      <w:bookmarkStart w:id="572" w:name="_Toc430251821"/>
      <w:bookmarkEnd w:id="566"/>
      <w:bookmarkEnd w:id="567"/>
      <w:bookmarkEnd w:id="569"/>
      <w:bookmarkEnd w:id="570"/>
    </w:p>
    <w:p w14:paraId="594A24CC" w14:textId="0F9D15FA" w:rsidR="00FE5ABC" w:rsidRPr="00FE5ABC" w:rsidRDefault="00FE5ABC" w:rsidP="00490CD8">
      <w:pPr>
        <w:pStyle w:val="Heading2"/>
        <w:widowControl w:val="0"/>
        <w:rPr>
          <w:rFonts w:eastAsia="Times New Roman"/>
        </w:rPr>
      </w:pPr>
      <w:bookmarkStart w:id="573" w:name="_Toc70019857"/>
      <w:bookmarkStart w:id="574" w:name="_Toc70083779"/>
      <w:r w:rsidRPr="00FE5ABC">
        <w:rPr>
          <w:rFonts w:eastAsiaTheme="minorHAnsi" w:cstheme="minorBidi"/>
          <w:color w:val="auto"/>
          <w:sz w:val="22"/>
          <w:szCs w:val="22"/>
        </w:rPr>
        <w:t>The material in which this notice appears is confidential to PepperDash Technology Corporation.  If you have been provided a copy of this material, it is with the understanding that you will not share it with others without the express written consent of PepperDash Technology Corporation.</w:t>
      </w:r>
      <w:bookmarkEnd w:id="573"/>
      <w:bookmarkEnd w:id="574"/>
    </w:p>
    <w:p w14:paraId="08DA8447" w14:textId="25D0E0BB" w:rsidR="00C317F3" w:rsidRPr="00113974" w:rsidRDefault="00C317F3" w:rsidP="00490CD8">
      <w:pPr>
        <w:pStyle w:val="Heading2"/>
        <w:widowControl w:val="0"/>
        <w:rPr>
          <w:rFonts w:eastAsia="Times New Roman"/>
        </w:rPr>
      </w:pPr>
      <w:bookmarkStart w:id="575" w:name="_Toc70019858"/>
      <w:bookmarkStart w:id="576" w:name="_Toc70083780"/>
      <w:r w:rsidRPr="00113974">
        <w:rPr>
          <w:rFonts w:eastAsia="Times New Roman"/>
        </w:rPr>
        <w:t>Notice of Trademark and Servicemark</w:t>
      </w:r>
      <w:bookmarkEnd w:id="571"/>
      <w:bookmarkEnd w:id="572"/>
      <w:bookmarkEnd w:id="575"/>
      <w:bookmarkEnd w:id="576"/>
    </w:p>
    <w:p w14:paraId="293109A4" w14:textId="3E857DC6" w:rsidR="006D2925" w:rsidRPr="00113974" w:rsidRDefault="00FE5ABC" w:rsidP="00490CD8">
      <w:pPr>
        <w:widowControl w:val="0"/>
        <w:spacing w:line="259" w:lineRule="auto"/>
      </w:pPr>
      <w:r w:rsidRPr="00FE5ABC">
        <w:t>PepperDash®, Sentegy®, AVUX® and AV360® are the marks of PepperDash Technology Corporation, registered with the U.S. Patent and Trademark Office.  PepperDash Portal™, PepperDash Essentials™, and PepperDash Connect™ are the unregistered marks of PepperDash Technology Corporation. Any use, in whole or in part, of these marks by another party without the express written permission of PepperDash Technology Corporation is prohibited.</w:t>
      </w:r>
      <w:r w:rsidR="006D2925" w:rsidRPr="00113974">
        <w:br w:type="page"/>
      </w:r>
    </w:p>
    <w:p w14:paraId="594BAB86" w14:textId="77777777" w:rsidR="001F5C4F" w:rsidRPr="00113974" w:rsidRDefault="0061658E" w:rsidP="00490CD8">
      <w:pPr>
        <w:widowControl w:val="0"/>
      </w:pPr>
      <w:r w:rsidRPr="00113974">
        <w:rPr>
          <w:noProof/>
        </w:rPr>
        <w:lastRenderedPageBreak/>
        <mc:AlternateContent>
          <mc:Choice Requires="wps">
            <w:drawing>
              <wp:anchor distT="0" distB="0" distL="114300" distR="114300" simplePos="0" relativeHeight="251663360" behindDoc="1" locked="0" layoutInCell="1" allowOverlap="1" wp14:anchorId="277BEC39" wp14:editId="58220BB7">
                <wp:simplePos x="0" y="0"/>
                <wp:positionH relativeFrom="column">
                  <wp:posOffset>-796159</wp:posOffset>
                </wp:positionH>
                <wp:positionV relativeFrom="paragraph">
                  <wp:posOffset>-701565</wp:posOffset>
                </wp:positionV>
                <wp:extent cx="7974330" cy="10502222"/>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974330" cy="10502222"/>
                        </a:xfrm>
                        <a:prstGeom prst="rect">
                          <a:avLst/>
                        </a:prstGeom>
                        <a:solidFill>
                          <a:srgbClr val="00529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15A7669" id="Rectangle 3" o:spid="_x0000_s1026" style="position:absolute;margin-left:-62.7pt;margin-top:-55.25pt;width:627.9pt;height:82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" fillcolor="#005294" strokecolor="#1f4d78 [1604]" strokeweight="1pt"/>
            </w:pict>
          </mc:Fallback>
        </mc:AlternateContent>
      </w:r>
    </w:p>
    <w:p w14:paraId="47001071" w14:textId="77777777" w:rsidR="002502B5" w:rsidRPr="00113974" w:rsidRDefault="00D370BE" w:rsidP="00490CD8">
      <w:pPr>
        <w:widowControl w:val="0"/>
      </w:pPr>
      <w:r w:rsidRPr="00113974">
        <w:rPr>
          <w:noProof/>
        </w:rPr>
        <mc:AlternateContent>
          <mc:Choice Requires="wps">
            <w:drawing>
              <wp:anchor distT="0" distB="0" distL="114300" distR="114300" simplePos="0" relativeHeight="251664384" behindDoc="0" locked="0" layoutInCell="1" allowOverlap="1" wp14:anchorId="42EBE4F0" wp14:editId="6EBAAACB">
                <wp:simplePos x="0" y="0"/>
                <wp:positionH relativeFrom="column">
                  <wp:posOffset>-619125</wp:posOffset>
                </wp:positionH>
                <wp:positionV relativeFrom="paragraph">
                  <wp:posOffset>7715250</wp:posOffset>
                </wp:positionV>
                <wp:extent cx="7676515" cy="1459865"/>
                <wp:effectExtent l="0" t="0" r="0" b="0"/>
                <wp:wrapNone/>
                <wp:docPr id="4" name="Rectangle 4"/>
                <wp:cNvGraphicFramePr/>
                <a:graphic xmlns:a="http://schemas.openxmlformats.org/drawingml/2006/main">
                  <a:graphicData uri="http://schemas.microsoft.com/office/word/2010/wordprocessingShape">
                    <wps:wsp>
                      <wps:cNvSpPr/>
                      <wps:spPr>
                        <a:xfrm>
                          <a:off x="0" y="0"/>
                          <a:ext cx="7676515" cy="14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00E10" w14:textId="6D6EAAD3" w:rsidR="00E06F26" w:rsidRDefault="00E06F26" w:rsidP="008D13DE">
                            <w:pPr>
                              <w:spacing w:after="0" w:line="240" w:lineRule="auto"/>
                              <w:jc w:val="center"/>
                              <w:rPr>
                                <w:color w:val="F2F2F2" w:themeColor="background1" w:themeShade="F2"/>
                              </w:rPr>
                            </w:pPr>
                            <w:proofErr w:type="gramStart"/>
                            <w:r>
                              <w:t>PepperDash  |</w:t>
                            </w:r>
                            <w:proofErr w:type="gramEnd"/>
                            <w:r>
                              <w:t xml:space="preserve">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E06F26" w:rsidRDefault="00E06F26" w:rsidP="008D13DE">
                            <w:pPr>
                              <w:spacing w:after="0" w:line="240" w:lineRule="auto"/>
                              <w:rPr>
                                <w:color w:val="FFFFFF" w:themeColor="background1"/>
                              </w:rPr>
                            </w:pPr>
                          </w:p>
                          <w:p w14:paraId="2A87646D" w14:textId="77777777" w:rsidR="00E06F26" w:rsidRDefault="00E06F26" w:rsidP="00D370BE">
                            <w:pPr>
                              <w:jc w:val="center"/>
                              <w:rPr>
                                <w:color w:val="F2F2F2" w:themeColor="background1" w:themeShade="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BE4F0" id="Rectangle 4" o:spid="_x0000_s1027" style="position:absolute;margin-left:-48.75pt;margin-top:607.5pt;width:604.45pt;height:1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" filled="f" stroked="f" strokeweight="1pt">
                <v:textbox>
                  <w:txbxContent>
                    <w:p w14:paraId="71A00E10" w14:textId="6D6EAAD3" w:rsidR="00E06F26" w:rsidRDefault="00E06F26" w:rsidP="008D13DE">
                      <w:pPr>
                        <w:spacing w:after="0" w:line="240" w:lineRule="auto"/>
                        <w:jc w:val="center"/>
                        <w:rPr>
                          <w:color w:val="F2F2F2" w:themeColor="background1" w:themeShade="F2"/>
                        </w:rPr>
                      </w:pPr>
                      <w:proofErr w:type="gramStart"/>
                      <w:r>
                        <w:t>PepperDash  |</w:t>
                      </w:r>
                      <w:proofErr w:type="gramEnd"/>
                      <w:r>
                        <w:t xml:space="preserve">  </w:t>
                      </w:r>
                      <w:r w:rsidRPr="009D77CF">
                        <w:rPr>
                          <w:color w:val="F2F2F2" w:themeColor="background1" w:themeShade="F2"/>
                        </w:rPr>
                        <w:t>800.377.9112</w:t>
                      </w:r>
                      <w:r>
                        <w:rPr>
                          <w:color w:val="F2F2F2" w:themeColor="background1" w:themeShade="F2"/>
                        </w:rPr>
                        <w:t xml:space="preserve">  |  </w:t>
                      </w:r>
                      <w:r w:rsidRPr="008D13DE">
                        <w:rPr>
                          <w:color w:val="F2F2F2" w:themeColor="background1" w:themeShade="F2"/>
                        </w:rPr>
                        <w:t>www.pepperdash.com</w:t>
                      </w:r>
                    </w:p>
                    <w:p w14:paraId="0B1B1F2B" w14:textId="77777777" w:rsidR="00E06F26" w:rsidRDefault="00E06F26" w:rsidP="008D13DE">
                      <w:pPr>
                        <w:spacing w:after="0" w:line="240" w:lineRule="auto"/>
                        <w:rPr>
                          <w:color w:val="FFFFFF" w:themeColor="background1"/>
                        </w:rPr>
                      </w:pPr>
                    </w:p>
                    <w:p w14:paraId="2A87646D" w14:textId="77777777" w:rsidR="00E06F26" w:rsidRDefault="00E06F26" w:rsidP="00D370BE">
                      <w:pPr>
                        <w:jc w:val="center"/>
                        <w:rPr>
                          <w:color w:val="F2F2F2" w:themeColor="background1" w:themeShade="F2"/>
                        </w:rPr>
                      </w:pPr>
                    </w:p>
                  </w:txbxContent>
                </v:textbox>
              </v:rect>
            </w:pict>
          </mc:Fallback>
        </mc:AlternateContent>
      </w:r>
      <w:r w:rsidR="001F5C4F" w:rsidRPr="00113974">
        <w:rPr>
          <w:noProof/>
        </w:rPr>
        <w:drawing>
          <wp:anchor distT="0" distB="0" distL="114300" distR="114300" simplePos="0" relativeHeight="251661312" behindDoc="0" locked="0" layoutInCell="1" allowOverlap="1" wp14:anchorId="0A372543" wp14:editId="009D2408">
            <wp:simplePos x="0" y="0"/>
            <wp:positionH relativeFrom="margin">
              <wp:align>center</wp:align>
            </wp:positionH>
            <wp:positionV relativeFrom="margin">
              <wp:align>center</wp:align>
            </wp:positionV>
            <wp:extent cx="4399651" cy="396961"/>
            <wp:effectExtent l="0" t="0" r="1270"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99651" cy="396961"/>
                    </a:xfrm>
                    <a:prstGeom prst="rect">
                      <a:avLst/>
                    </a:prstGeom>
                  </pic:spPr>
                </pic:pic>
              </a:graphicData>
            </a:graphic>
            <wp14:sizeRelH relativeFrom="page">
              <wp14:pctWidth>0</wp14:pctWidth>
            </wp14:sizeRelH>
            <wp14:sizeRelV relativeFrom="page">
              <wp14:pctHeight>0</wp14:pctHeight>
            </wp14:sizeRelV>
          </wp:anchor>
        </w:drawing>
      </w:r>
      <w:r w:rsidR="001F5C4F" w:rsidRPr="00113974">
        <w:t xml:space="preserve"> </w:t>
      </w:r>
    </w:p>
    <w:sectPr w:rsidR="002502B5" w:rsidRPr="00113974" w:rsidSect="001516FB">
      <w:footerReference w:type="default" r:id="rId41"/>
      <w:footerReference w:type="first" r:id="rId4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8249" w14:textId="77777777" w:rsidR="002F4A91" w:rsidRDefault="002F4A91" w:rsidP="001516FB">
      <w:pPr>
        <w:spacing w:after="0" w:line="240" w:lineRule="auto"/>
      </w:pPr>
      <w:r>
        <w:separator/>
      </w:r>
    </w:p>
  </w:endnote>
  <w:endnote w:type="continuationSeparator" w:id="0">
    <w:p w14:paraId="15C66A33" w14:textId="77777777" w:rsidR="002F4A91" w:rsidRDefault="002F4A91" w:rsidP="0015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1CCC" w14:textId="77777777" w:rsidR="00E06F26" w:rsidRPr="002502B5" w:rsidRDefault="00E06F26" w:rsidP="002502B5">
    <w:pPr>
      <w:pStyle w:val="Footer"/>
      <w:rPr>
        <w:color w:val="808080" w:themeColor="background1" w:themeShade="80"/>
      </w:rPr>
    </w:pPr>
  </w:p>
  <w:tbl>
    <w:tblPr>
      <w:tblStyle w:val="TableGrid"/>
      <w:tblW w:w="10170" w:type="dxa"/>
      <w:tblBorders>
        <w:top w:val="single" w:sz="4" w:space="0" w:color="767171" w:themeColor="background2"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07"/>
    </w:tblGrid>
    <w:tr w:rsidR="00E06F26" w:rsidRPr="00A277CA" w14:paraId="1EACE2EB" w14:textId="77777777" w:rsidTr="00C317F3">
      <w:trPr>
        <w:trHeight w:val="136"/>
      </w:trPr>
      <w:tc>
        <w:tcPr>
          <w:tcW w:w="6663" w:type="dxa"/>
          <w:vAlign w:val="center"/>
        </w:tcPr>
        <w:p w14:paraId="1F78B76C" w14:textId="79B54C18" w:rsidR="00E06F26" w:rsidRPr="006F77A8" w:rsidRDefault="00E06F26" w:rsidP="00C71AAB">
          <w:pPr>
            <w:pStyle w:val="Footer"/>
            <w:rPr>
              <w:color w:val="767171" w:themeColor="background2" w:themeShade="80"/>
            </w:rPr>
          </w:pPr>
          <w:r>
            <w:rPr>
              <w:color w:val="767171" w:themeColor="background2" w:themeShade="80"/>
            </w:rPr>
            <w:fldChar w:fldCharType="begin"/>
          </w:r>
          <w:r>
            <w:rPr>
              <w:color w:val="767171" w:themeColor="background2" w:themeShade="80"/>
            </w:rPr>
            <w:instrText xml:space="preserve"> FILENAME \* MERGEFORMAT </w:instrText>
          </w:r>
          <w:r>
            <w:rPr>
              <w:color w:val="767171" w:themeColor="background2" w:themeShade="80"/>
            </w:rPr>
            <w:fldChar w:fldCharType="separate"/>
          </w:r>
          <w:r w:rsidR="00E86585">
            <w:rPr>
              <w:noProof/>
              <w:color w:val="767171" w:themeColor="background2" w:themeShade="80"/>
            </w:rPr>
            <w:t>PepperDash-PowerShell-Script-DeploymentDoc_v01.02.docx</w:t>
          </w:r>
          <w:r>
            <w:rPr>
              <w:color w:val="767171" w:themeColor="background2" w:themeShade="80"/>
            </w:rPr>
            <w:fldChar w:fldCharType="end"/>
          </w:r>
        </w:p>
      </w:tc>
      <w:tc>
        <w:tcPr>
          <w:tcW w:w="3507" w:type="dxa"/>
          <w:vAlign w:val="center"/>
        </w:tcPr>
        <w:p w14:paraId="75216F04" w14:textId="07DC85AE" w:rsidR="00E06F26" w:rsidRPr="006F77A8" w:rsidRDefault="00E06F26" w:rsidP="001F5C4F">
          <w:pPr>
            <w:pStyle w:val="Footer"/>
            <w:jc w:val="right"/>
            <w:rPr>
              <w:b/>
              <w:bCs/>
              <w:color w:val="767171" w:themeColor="background2" w:themeShade="80"/>
            </w:rPr>
          </w:pPr>
          <w:r>
            <w:rPr>
              <w:color w:val="767171" w:themeColor="background2" w:themeShade="80"/>
            </w:rPr>
            <w:t>Confidential</w:t>
          </w:r>
          <w:r w:rsidRPr="006F77A8">
            <w:rPr>
              <w:color w:val="767171" w:themeColor="background2" w:themeShade="80"/>
            </w:rPr>
            <w:t xml:space="preserve">   |    </w:t>
          </w:r>
          <w:r w:rsidRPr="006F77A8">
            <w:rPr>
              <w:b/>
              <w:bCs/>
              <w:color w:val="767171" w:themeColor="background2" w:themeShade="80"/>
            </w:rPr>
            <w:fldChar w:fldCharType="begin"/>
          </w:r>
          <w:r w:rsidRPr="006F77A8">
            <w:rPr>
              <w:b/>
              <w:bCs/>
              <w:color w:val="767171" w:themeColor="background2" w:themeShade="80"/>
            </w:rPr>
            <w:instrText xml:space="preserve"> PAGE  \* Arabic  \* MERGEFORMAT </w:instrText>
          </w:r>
          <w:r w:rsidRPr="006F77A8">
            <w:rPr>
              <w:b/>
              <w:bCs/>
              <w:color w:val="767171" w:themeColor="background2" w:themeShade="80"/>
            </w:rPr>
            <w:fldChar w:fldCharType="separate"/>
          </w:r>
          <w:r>
            <w:rPr>
              <w:b/>
              <w:bCs/>
              <w:noProof/>
              <w:color w:val="767171" w:themeColor="background2" w:themeShade="80"/>
            </w:rPr>
            <w:t>22</w:t>
          </w:r>
          <w:r w:rsidRPr="006F77A8">
            <w:rPr>
              <w:b/>
              <w:bCs/>
              <w:color w:val="767171" w:themeColor="background2" w:themeShade="80"/>
            </w:rPr>
            <w:fldChar w:fldCharType="end"/>
          </w:r>
          <w:r w:rsidRPr="006F77A8">
            <w:rPr>
              <w:color w:val="767171" w:themeColor="background2" w:themeShade="80"/>
            </w:rPr>
            <w:t xml:space="preserve"> of </w:t>
          </w:r>
          <w:r w:rsidRPr="006F77A8">
            <w:rPr>
              <w:b/>
              <w:bCs/>
              <w:color w:val="767171" w:themeColor="background2" w:themeShade="80"/>
            </w:rPr>
            <w:fldChar w:fldCharType="begin"/>
          </w:r>
          <w:r w:rsidRPr="006F77A8">
            <w:rPr>
              <w:b/>
              <w:bCs/>
              <w:color w:val="767171" w:themeColor="background2" w:themeShade="80"/>
            </w:rPr>
            <w:instrText xml:space="preserve"> NUMPAGES  \* Arabic  \* MERGEFORMAT </w:instrText>
          </w:r>
          <w:r w:rsidRPr="006F77A8">
            <w:rPr>
              <w:b/>
              <w:bCs/>
              <w:color w:val="767171" w:themeColor="background2" w:themeShade="80"/>
            </w:rPr>
            <w:fldChar w:fldCharType="separate"/>
          </w:r>
          <w:r>
            <w:rPr>
              <w:b/>
              <w:bCs/>
              <w:noProof/>
              <w:color w:val="767171" w:themeColor="background2" w:themeShade="80"/>
            </w:rPr>
            <w:t>24</w:t>
          </w:r>
          <w:r w:rsidRPr="006F77A8">
            <w:rPr>
              <w:b/>
              <w:bCs/>
              <w:color w:val="767171" w:themeColor="background2" w:themeShade="80"/>
            </w:rPr>
            <w:fldChar w:fldCharType="end"/>
          </w:r>
        </w:p>
      </w:tc>
    </w:tr>
    <w:tr w:rsidR="00E06F26" w:rsidRPr="00A277CA" w14:paraId="5D134270" w14:textId="77777777" w:rsidTr="00C317F3">
      <w:trPr>
        <w:trHeight w:val="80"/>
      </w:trPr>
      <w:tc>
        <w:tcPr>
          <w:tcW w:w="6663" w:type="dxa"/>
          <w:vAlign w:val="center"/>
        </w:tcPr>
        <w:p w14:paraId="66A43EF1" w14:textId="1008C584" w:rsidR="00E06F26" w:rsidRPr="00C317F3" w:rsidRDefault="00E06F26" w:rsidP="00C71AAB">
          <w:pPr>
            <w:pStyle w:val="Footer"/>
            <w:rPr>
              <w:color w:val="767171" w:themeColor="background2" w:themeShade="80"/>
              <w:sz w:val="16"/>
              <w:szCs w:val="16"/>
            </w:rPr>
          </w:pPr>
          <w:r>
            <w:rPr>
              <w:color w:val="767171" w:themeColor="background2" w:themeShade="80"/>
              <w:sz w:val="16"/>
              <w:szCs w:val="16"/>
            </w:rPr>
            <w:t>© 2021</w:t>
          </w:r>
          <w:r w:rsidRPr="00C317F3">
            <w:rPr>
              <w:color w:val="767171" w:themeColor="background2" w:themeShade="80"/>
              <w:sz w:val="16"/>
              <w:szCs w:val="16"/>
            </w:rPr>
            <w:t xml:space="preserve"> PepperDash Technology Corporation. All rights reserved.</w:t>
          </w:r>
        </w:p>
      </w:tc>
      <w:tc>
        <w:tcPr>
          <w:tcW w:w="3507" w:type="dxa"/>
          <w:vAlign w:val="center"/>
        </w:tcPr>
        <w:p w14:paraId="460F894E" w14:textId="77777777" w:rsidR="00E06F26" w:rsidRPr="006F77A8" w:rsidRDefault="00E06F26" w:rsidP="001F5C4F">
          <w:pPr>
            <w:pStyle w:val="Footer"/>
            <w:jc w:val="right"/>
            <w:rPr>
              <w:color w:val="767171" w:themeColor="background2" w:themeShade="80"/>
            </w:rPr>
          </w:pPr>
        </w:p>
      </w:tc>
    </w:tr>
  </w:tbl>
  <w:p w14:paraId="698A0B97" w14:textId="77777777" w:rsidR="00E06F26" w:rsidRPr="00766D84" w:rsidRDefault="00E06F26" w:rsidP="00766D84">
    <w:pPr>
      <w:pStyle w:val="Footer"/>
      <w:rPr>
        <w:color w:val="808080" w:themeColor="background1" w:themeShade="80"/>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CA6A" w14:textId="77777777" w:rsidR="00E06F26" w:rsidRPr="001F5016" w:rsidRDefault="00E06F26" w:rsidP="001F5016">
    <w:pPr>
      <w:pStyle w:val="Footer"/>
      <w:jc w:val="right"/>
      <w:rPr>
        <w:color w:val="FFFFFF" w:themeColor="background1"/>
      </w:rPr>
    </w:pPr>
    <w:r>
      <w:rPr>
        <w:color w:val="FFFFFF" w:themeColor="background1"/>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59293" w14:textId="77777777" w:rsidR="002F4A91" w:rsidRDefault="002F4A91" w:rsidP="001516FB">
      <w:pPr>
        <w:spacing w:after="0" w:line="240" w:lineRule="auto"/>
      </w:pPr>
      <w:r>
        <w:separator/>
      </w:r>
    </w:p>
  </w:footnote>
  <w:footnote w:type="continuationSeparator" w:id="0">
    <w:p w14:paraId="3079E926" w14:textId="77777777" w:rsidR="002F4A91" w:rsidRDefault="002F4A91" w:rsidP="0015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5BA"/>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F7E33"/>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10623"/>
    <w:multiLevelType w:val="hybridMultilevel"/>
    <w:tmpl w:val="1F78B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D331B"/>
    <w:multiLevelType w:val="hybridMultilevel"/>
    <w:tmpl w:val="1F0A33F0"/>
    <w:lvl w:ilvl="0" w:tplc="4E8019C0">
      <w:numFmt w:val="bullet"/>
      <w:lvlText w:val="-"/>
      <w:lvlJc w:val="left"/>
      <w:pPr>
        <w:ind w:left="720" w:hanging="360"/>
      </w:pPr>
      <w:rPr>
        <w:rFonts w:ascii="Myriad Pro" w:eastAsiaTheme="minorHAnsi" w:hAnsi="Myriad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400"/>
    <w:multiLevelType w:val="hybridMultilevel"/>
    <w:tmpl w:val="092C5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E092D"/>
    <w:multiLevelType w:val="hybridMultilevel"/>
    <w:tmpl w:val="514A13DA"/>
    <w:lvl w:ilvl="0" w:tplc="CA6E8F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4E4463"/>
    <w:multiLevelType w:val="hybridMultilevel"/>
    <w:tmpl w:val="8380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343DE"/>
    <w:multiLevelType w:val="hybridMultilevel"/>
    <w:tmpl w:val="00366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D189D"/>
    <w:multiLevelType w:val="hybridMultilevel"/>
    <w:tmpl w:val="0924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37039"/>
    <w:multiLevelType w:val="hybridMultilevel"/>
    <w:tmpl w:val="E670F54A"/>
    <w:lvl w:ilvl="0" w:tplc="0E88E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7B732C"/>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35602"/>
    <w:multiLevelType w:val="hybridMultilevel"/>
    <w:tmpl w:val="D38C51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C33E0"/>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6709"/>
    <w:multiLevelType w:val="hybridMultilevel"/>
    <w:tmpl w:val="E670F54A"/>
    <w:lvl w:ilvl="0" w:tplc="0E88E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2B0652"/>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F0489"/>
    <w:multiLevelType w:val="hybridMultilevel"/>
    <w:tmpl w:val="A06C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42F"/>
    <w:multiLevelType w:val="hybridMultilevel"/>
    <w:tmpl w:val="86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30A35"/>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D0E59"/>
    <w:multiLevelType w:val="hybridMultilevel"/>
    <w:tmpl w:val="3B628D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44FF26DF"/>
    <w:multiLevelType w:val="hybridMultilevel"/>
    <w:tmpl w:val="D2E4FD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336419"/>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9878E3"/>
    <w:multiLevelType w:val="hybridMultilevel"/>
    <w:tmpl w:val="CFEE6C74"/>
    <w:lvl w:ilvl="0" w:tplc="0582A83A">
      <w:start w:val="1"/>
      <w:numFmt w:val="decimal"/>
      <w:lvlText w:val="%1.)"/>
      <w:lvlJc w:val="left"/>
      <w:pPr>
        <w:ind w:left="720" w:hanging="360"/>
      </w:pPr>
      <w:rPr>
        <w:rFonts w:ascii="Myriad Pro" w:hAnsi="Myriad Pro" w:hint="default"/>
        <w:b w:val="0"/>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B2745"/>
    <w:multiLevelType w:val="hybridMultilevel"/>
    <w:tmpl w:val="417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262A5"/>
    <w:multiLevelType w:val="hybridMultilevel"/>
    <w:tmpl w:val="2B221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D87925"/>
    <w:multiLevelType w:val="hybridMultilevel"/>
    <w:tmpl w:val="AE488B14"/>
    <w:lvl w:ilvl="0" w:tplc="79FE8D86">
      <w:start w:val="1"/>
      <w:numFmt w:val="decimal"/>
      <w:lvlText w:val="%1.)"/>
      <w:lvlJc w:val="left"/>
      <w:pPr>
        <w:ind w:left="720" w:hanging="360"/>
      </w:pPr>
      <w:rPr>
        <w:rFonts w:hint="default"/>
      </w:rPr>
    </w:lvl>
    <w:lvl w:ilvl="1" w:tplc="4E8019C0">
      <w:numFmt w:val="bullet"/>
      <w:lvlText w:val="-"/>
      <w:lvlJc w:val="left"/>
      <w:pPr>
        <w:ind w:left="1440" w:hanging="360"/>
      </w:pPr>
      <w:rPr>
        <w:rFonts w:ascii="Myriad Pro" w:eastAsiaTheme="minorHAnsi" w:hAnsi="Myriad Pro"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34A8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F258A"/>
    <w:multiLevelType w:val="hybridMultilevel"/>
    <w:tmpl w:val="CA969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684900"/>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111F3"/>
    <w:multiLevelType w:val="hybridMultilevel"/>
    <w:tmpl w:val="0C5A55A4"/>
    <w:lvl w:ilvl="0" w:tplc="0582A83A">
      <w:start w:val="1"/>
      <w:numFmt w:val="decimal"/>
      <w:lvlText w:val="%1.)"/>
      <w:lvlJc w:val="left"/>
      <w:pPr>
        <w:ind w:left="720" w:hanging="360"/>
      </w:pPr>
      <w:rPr>
        <w:rFonts w:ascii="Myriad Pro" w:hAnsi="Myriad Pro"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86938"/>
    <w:multiLevelType w:val="hybridMultilevel"/>
    <w:tmpl w:val="364C5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72E5F"/>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4328D"/>
    <w:multiLevelType w:val="hybridMultilevel"/>
    <w:tmpl w:val="D4705F6E"/>
    <w:lvl w:ilvl="0" w:tplc="79FE8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43D08"/>
    <w:multiLevelType w:val="hybridMultilevel"/>
    <w:tmpl w:val="837C9008"/>
    <w:lvl w:ilvl="0" w:tplc="330CD1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9E95E36"/>
    <w:multiLevelType w:val="hybridMultilevel"/>
    <w:tmpl w:val="51603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F4D84"/>
    <w:multiLevelType w:val="hybridMultilevel"/>
    <w:tmpl w:val="D17AE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7162BD"/>
    <w:multiLevelType w:val="hybridMultilevel"/>
    <w:tmpl w:val="382EB620"/>
    <w:lvl w:ilvl="0" w:tplc="A17A498C">
      <w:start w:val="1"/>
      <w:numFmt w:val="decimal"/>
      <w:pStyle w:val="ListParagraph"/>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C3A67"/>
    <w:multiLevelType w:val="hybridMultilevel"/>
    <w:tmpl w:val="7288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307AB"/>
    <w:multiLevelType w:val="hybridMultilevel"/>
    <w:tmpl w:val="623C34EE"/>
    <w:lvl w:ilvl="0" w:tplc="0409000F">
      <w:start w:val="1"/>
      <w:numFmt w:val="decimal"/>
      <w:lvlText w:val="%1."/>
      <w:lvlJc w:val="left"/>
      <w:pPr>
        <w:ind w:left="720" w:hanging="360"/>
      </w:pPr>
      <w:rPr>
        <w:rFonts w:hint="default"/>
        <w:b w:val="0"/>
        <w:i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A5AE9"/>
    <w:multiLevelType w:val="hybridMultilevel"/>
    <w:tmpl w:val="F46C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306CF"/>
    <w:multiLevelType w:val="hybridMultilevel"/>
    <w:tmpl w:val="19FC5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3"/>
  </w:num>
  <w:num w:numId="3">
    <w:abstractNumId w:val="30"/>
  </w:num>
  <w:num w:numId="4">
    <w:abstractNumId w:val="28"/>
  </w:num>
  <w:num w:numId="5">
    <w:abstractNumId w:val="17"/>
  </w:num>
  <w:num w:numId="6">
    <w:abstractNumId w:val="12"/>
  </w:num>
  <w:num w:numId="7">
    <w:abstractNumId w:val="25"/>
  </w:num>
  <w:num w:numId="8">
    <w:abstractNumId w:val="0"/>
  </w:num>
  <w:num w:numId="9">
    <w:abstractNumId w:val="9"/>
  </w:num>
  <w:num w:numId="10">
    <w:abstractNumId w:val="1"/>
  </w:num>
  <w:num w:numId="11">
    <w:abstractNumId w:val="31"/>
  </w:num>
  <w:num w:numId="12">
    <w:abstractNumId w:val="27"/>
  </w:num>
  <w:num w:numId="13">
    <w:abstractNumId w:val="13"/>
  </w:num>
  <w:num w:numId="14">
    <w:abstractNumId w:val="24"/>
  </w:num>
  <w:num w:numId="15">
    <w:abstractNumId w:val="21"/>
  </w:num>
  <w:num w:numId="16">
    <w:abstractNumId w:val="15"/>
  </w:num>
  <w:num w:numId="17">
    <w:abstractNumId w:val="33"/>
  </w:num>
  <w:num w:numId="18">
    <w:abstractNumId w:val="19"/>
  </w:num>
  <w:num w:numId="19">
    <w:abstractNumId w:val="5"/>
  </w:num>
  <w:num w:numId="20">
    <w:abstractNumId w:val="4"/>
  </w:num>
  <w:num w:numId="21">
    <w:abstractNumId w:val="26"/>
  </w:num>
  <w:num w:numId="22">
    <w:abstractNumId w:val="20"/>
  </w:num>
  <w:num w:numId="23">
    <w:abstractNumId w:val="22"/>
  </w:num>
  <w:num w:numId="24">
    <w:abstractNumId w:val="18"/>
  </w:num>
  <w:num w:numId="25">
    <w:abstractNumId w:val="11"/>
  </w:num>
  <w:num w:numId="26">
    <w:abstractNumId w:val="29"/>
  </w:num>
  <w:num w:numId="27">
    <w:abstractNumId w:val="10"/>
  </w:num>
  <w:num w:numId="28">
    <w:abstractNumId w:val="8"/>
  </w:num>
  <w:num w:numId="29">
    <w:abstractNumId w:val="2"/>
  </w:num>
  <w:num w:numId="30">
    <w:abstractNumId w:val="16"/>
  </w:num>
  <w:num w:numId="31">
    <w:abstractNumId w:val="6"/>
  </w:num>
  <w:num w:numId="32">
    <w:abstractNumId w:val="38"/>
  </w:num>
  <w:num w:numId="33">
    <w:abstractNumId w:val="14"/>
  </w:num>
  <w:num w:numId="34">
    <w:abstractNumId w:val="36"/>
  </w:num>
  <w:num w:numId="35">
    <w:abstractNumId w:val="37"/>
  </w:num>
  <w:num w:numId="36">
    <w:abstractNumId w:val="23"/>
  </w:num>
  <w:num w:numId="37">
    <w:abstractNumId w:val="32"/>
  </w:num>
  <w:num w:numId="38">
    <w:abstractNumId w:val="34"/>
  </w:num>
  <w:num w:numId="39">
    <w:abstractNumId w:val="7"/>
  </w:num>
  <w:num w:numId="40">
    <w:abstractNumId w:val="3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Arndt">
    <w15:presenceInfo w15:providerId="AD" w15:userId="S::jarndt@pepperdash.com::d9b15139-4011-4261-aeca-9e96b648c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revisionView w:markup="0"/>
  <w:defaultTabStop w:val="720"/>
  <w:defaultTableStyle w:val="PepperDash"/>
  <w:characterSpacingControl w:val="doNotCompress"/>
  <w:hdrShapeDefaults>
    <o:shapedefaults v:ext="edit" spidmax="2049">
      <o:colormru v:ext="edit" colors="#0052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FB"/>
    <w:rsid w:val="0000130D"/>
    <w:rsid w:val="00004418"/>
    <w:rsid w:val="00005D0B"/>
    <w:rsid w:val="0001080E"/>
    <w:rsid w:val="000114A4"/>
    <w:rsid w:val="0002060D"/>
    <w:rsid w:val="0002122C"/>
    <w:rsid w:val="000237D0"/>
    <w:rsid w:val="00024AFB"/>
    <w:rsid w:val="000270AF"/>
    <w:rsid w:val="00030969"/>
    <w:rsid w:val="000314CD"/>
    <w:rsid w:val="00034B21"/>
    <w:rsid w:val="0003630D"/>
    <w:rsid w:val="00040A07"/>
    <w:rsid w:val="000551C1"/>
    <w:rsid w:val="00057D19"/>
    <w:rsid w:val="0006032A"/>
    <w:rsid w:val="0006082C"/>
    <w:rsid w:val="00064140"/>
    <w:rsid w:val="000748CD"/>
    <w:rsid w:val="00075421"/>
    <w:rsid w:val="0007682E"/>
    <w:rsid w:val="00077DED"/>
    <w:rsid w:val="0008377C"/>
    <w:rsid w:val="00090080"/>
    <w:rsid w:val="000A02C0"/>
    <w:rsid w:val="000A3EBA"/>
    <w:rsid w:val="000A79BC"/>
    <w:rsid w:val="000D0C02"/>
    <w:rsid w:val="000D2999"/>
    <w:rsid w:val="000D6241"/>
    <w:rsid w:val="000E34A2"/>
    <w:rsid w:val="000E535C"/>
    <w:rsid w:val="000E6C28"/>
    <w:rsid w:val="000F2A83"/>
    <w:rsid w:val="000F48C9"/>
    <w:rsid w:val="001051F2"/>
    <w:rsid w:val="00106A22"/>
    <w:rsid w:val="00113974"/>
    <w:rsid w:val="0012179A"/>
    <w:rsid w:val="00125EC0"/>
    <w:rsid w:val="001278DA"/>
    <w:rsid w:val="00130344"/>
    <w:rsid w:val="0013253A"/>
    <w:rsid w:val="0013286A"/>
    <w:rsid w:val="00133A14"/>
    <w:rsid w:val="00133C1B"/>
    <w:rsid w:val="0013488D"/>
    <w:rsid w:val="00140A79"/>
    <w:rsid w:val="00141771"/>
    <w:rsid w:val="00144612"/>
    <w:rsid w:val="00145A1D"/>
    <w:rsid w:val="001516FB"/>
    <w:rsid w:val="0015436D"/>
    <w:rsid w:val="00164FED"/>
    <w:rsid w:val="00166429"/>
    <w:rsid w:val="00170148"/>
    <w:rsid w:val="00174403"/>
    <w:rsid w:val="001753B9"/>
    <w:rsid w:val="00180FFE"/>
    <w:rsid w:val="001863E2"/>
    <w:rsid w:val="001872FF"/>
    <w:rsid w:val="001947EC"/>
    <w:rsid w:val="0019496D"/>
    <w:rsid w:val="00197BDC"/>
    <w:rsid w:val="001A12D3"/>
    <w:rsid w:val="001A4F76"/>
    <w:rsid w:val="001B3B68"/>
    <w:rsid w:val="001B6C60"/>
    <w:rsid w:val="001C5AF8"/>
    <w:rsid w:val="001D3AA7"/>
    <w:rsid w:val="001D5D05"/>
    <w:rsid w:val="001E4072"/>
    <w:rsid w:val="001E6D0A"/>
    <w:rsid w:val="001F4150"/>
    <w:rsid w:val="001F5016"/>
    <w:rsid w:val="001F5C4F"/>
    <w:rsid w:val="00201F29"/>
    <w:rsid w:val="00204FA0"/>
    <w:rsid w:val="002065A2"/>
    <w:rsid w:val="00212A44"/>
    <w:rsid w:val="00212D99"/>
    <w:rsid w:val="0021487B"/>
    <w:rsid w:val="00221573"/>
    <w:rsid w:val="00223C33"/>
    <w:rsid w:val="00230C50"/>
    <w:rsid w:val="00231CB0"/>
    <w:rsid w:val="00242F11"/>
    <w:rsid w:val="00245472"/>
    <w:rsid w:val="002464A5"/>
    <w:rsid w:val="00247230"/>
    <w:rsid w:val="002502B5"/>
    <w:rsid w:val="00255960"/>
    <w:rsid w:val="0025611C"/>
    <w:rsid w:val="002568F4"/>
    <w:rsid w:val="00271B49"/>
    <w:rsid w:val="00273113"/>
    <w:rsid w:val="00276C9A"/>
    <w:rsid w:val="00283A8A"/>
    <w:rsid w:val="00286C36"/>
    <w:rsid w:val="00286E25"/>
    <w:rsid w:val="00287EED"/>
    <w:rsid w:val="0029219F"/>
    <w:rsid w:val="00295974"/>
    <w:rsid w:val="0029613E"/>
    <w:rsid w:val="002977F4"/>
    <w:rsid w:val="002A4AE5"/>
    <w:rsid w:val="002A5EC2"/>
    <w:rsid w:val="002B21BD"/>
    <w:rsid w:val="002C7380"/>
    <w:rsid w:val="002C7D00"/>
    <w:rsid w:val="002D17AD"/>
    <w:rsid w:val="002D1E44"/>
    <w:rsid w:val="002D345A"/>
    <w:rsid w:val="002D3891"/>
    <w:rsid w:val="002F4A91"/>
    <w:rsid w:val="00300841"/>
    <w:rsid w:val="00301A4E"/>
    <w:rsid w:val="003107D9"/>
    <w:rsid w:val="00310876"/>
    <w:rsid w:val="0031318C"/>
    <w:rsid w:val="003144FC"/>
    <w:rsid w:val="00315C67"/>
    <w:rsid w:val="00316421"/>
    <w:rsid w:val="00323C3C"/>
    <w:rsid w:val="00327285"/>
    <w:rsid w:val="00330C28"/>
    <w:rsid w:val="003344DA"/>
    <w:rsid w:val="003400B3"/>
    <w:rsid w:val="003465A5"/>
    <w:rsid w:val="0034720F"/>
    <w:rsid w:val="00352EFA"/>
    <w:rsid w:val="0035620A"/>
    <w:rsid w:val="003564A4"/>
    <w:rsid w:val="003658D4"/>
    <w:rsid w:val="0036683E"/>
    <w:rsid w:val="003848D1"/>
    <w:rsid w:val="00391A49"/>
    <w:rsid w:val="00392CA3"/>
    <w:rsid w:val="003A3E54"/>
    <w:rsid w:val="003A6B8D"/>
    <w:rsid w:val="003A6ED7"/>
    <w:rsid w:val="003A757A"/>
    <w:rsid w:val="003B08D3"/>
    <w:rsid w:val="003B4010"/>
    <w:rsid w:val="003C3AA0"/>
    <w:rsid w:val="003E5647"/>
    <w:rsid w:val="003F04CC"/>
    <w:rsid w:val="003F5F93"/>
    <w:rsid w:val="00403B4F"/>
    <w:rsid w:val="004114F4"/>
    <w:rsid w:val="00411E87"/>
    <w:rsid w:val="0042380B"/>
    <w:rsid w:val="004242C8"/>
    <w:rsid w:val="0042482F"/>
    <w:rsid w:val="00427D33"/>
    <w:rsid w:val="00431C4C"/>
    <w:rsid w:val="00435C62"/>
    <w:rsid w:val="004367D0"/>
    <w:rsid w:val="004432E9"/>
    <w:rsid w:val="00446790"/>
    <w:rsid w:val="004556F1"/>
    <w:rsid w:val="00462C02"/>
    <w:rsid w:val="0046318B"/>
    <w:rsid w:val="00464A8C"/>
    <w:rsid w:val="004657D2"/>
    <w:rsid w:val="00466360"/>
    <w:rsid w:val="00482ED9"/>
    <w:rsid w:val="00486D5B"/>
    <w:rsid w:val="00490CD8"/>
    <w:rsid w:val="00493B86"/>
    <w:rsid w:val="00494150"/>
    <w:rsid w:val="00494505"/>
    <w:rsid w:val="00497420"/>
    <w:rsid w:val="00497619"/>
    <w:rsid w:val="004A1711"/>
    <w:rsid w:val="004B1C1B"/>
    <w:rsid w:val="004B54EC"/>
    <w:rsid w:val="004B5689"/>
    <w:rsid w:val="004C2716"/>
    <w:rsid w:val="004C34E9"/>
    <w:rsid w:val="004C621D"/>
    <w:rsid w:val="004D19DF"/>
    <w:rsid w:val="004E1D3A"/>
    <w:rsid w:val="004E3D07"/>
    <w:rsid w:val="004E5E7F"/>
    <w:rsid w:val="004E5F2E"/>
    <w:rsid w:val="004E6BBE"/>
    <w:rsid w:val="004F2185"/>
    <w:rsid w:val="004F32D5"/>
    <w:rsid w:val="004F6A1E"/>
    <w:rsid w:val="004F6FC5"/>
    <w:rsid w:val="005003B9"/>
    <w:rsid w:val="0050798F"/>
    <w:rsid w:val="005106EA"/>
    <w:rsid w:val="00527851"/>
    <w:rsid w:val="00530D4E"/>
    <w:rsid w:val="00531DC3"/>
    <w:rsid w:val="00533F91"/>
    <w:rsid w:val="00534BE0"/>
    <w:rsid w:val="00535E9D"/>
    <w:rsid w:val="005503CB"/>
    <w:rsid w:val="005543C6"/>
    <w:rsid w:val="0055737A"/>
    <w:rsid w:val="00563836"/>
    <w:rsid w:val="005662C8"/>
    <w:rsid w:val="00570ED1"/>
    <w:rsid w:val="005718D1"/>
    <w:rsid w:val="005757B9"/>
    <w:rsid w:val="005760D3"/>
    <w:rsid w:val="005833BF"/>
    <w:rsid w:val="00596217"/>
    <w:rsid w:val="00597C6B"/>
    <w:rsid w:val="005A5003"/>
    <w:rsid w:val="005C1D86"/>
    <w:rsid w:val="005C2455"/>
    <w:rsid w:val="005C76AF"/>
    <w:rsid w:val="005D2CC4"/>
    <w:rsid w:val="005D3F9F"/>
    <w:rsid w:val="005E1FDA"/>
    <w:rsid w:val="005F04A1"/>
    <w:rsid w:val="005F491F"/>
    <w:rsid w:val="006032FF"/>
    <w:rsid w:val="00610407"/>
    <w:rsid w:val="00612DB9"/>
    <w:rsid w:val="006158AB"/>
    <w:rsid w:val="0061658E"/>
    <w:rsid w:val="00617771"/>
    <w:rsid w:val="00627003"/>
    <w:rsid w:val="006345DD"/>
    <w:rsid w:val="006348DB"/>
    <w:rsid w:val="006368D6"/>
    <w:rsid w:val="00637B4A"/>
    <w:rsid w:val="00640744"/>
    <w:rsid w:val="00641624"/>
    <w:rsid w:val="00644957"/>
    <w:rsid w:val="006464B0"/>
    <w:rsid w:val="00647110"/>
    <w:rsid w:val="006479B8"/>
    <w:rsid w:val="006505DC"/>
    <w:rsid w:val="00652319"/>
    <w:rsid w:val="00654345"/>
    <w:rsid w:val="00655BCB"/>
    <w:rsid w:val="00657B60"/>
    <w:rsid w:val="00670525"/>
    <w:rsid w:val="0067069A"/>
    <w:rsid w:val="00671977"/>
    <w:rsid w:val="006720F0"/>
    <w:rsid w:val="00681C34"/>
    <w:rsid w:val="006821AC"/>
    <w:rsid w:val="00683CF4"/>
    <w:rsid w:val="00695970"/>
    <w:rsid w:val="006D2925"/>
    <w:rsid w:val="006D5011"/>
    <w:rsid w:val="006D7BA7"/>
    <w:rsid w:val="006E18D0"/>
    <w:rsid w:val="006E40E3"/>
    <w:rsid w:val="006F12AD"/>
    <w:rsid w:val="006F1806"/>
    <w:rsid w:val="006F2623"/>
    <w:rsid w:val="006F2E45"/>
    <w:rsid w:val="006F6F75"/>
    <w:rsid w:val="006F77A8"/>
    <w:rsid w:val="006F7D19"/>
    <w:rsid w:val="0070141D"/>
    <w:rsid w:val="007220B8"/>
    <w:rsid w:val="007239FA"/>
    <w:rsid w:val="0072509C"/>
    <w:rsid w:val="007265FF"/>
    <w:rsid w:val="0073150D"/>
    <w:rsid w:val="00742A35"/>
    <w:rsid w:val="00744041"/>
    <w:rsid w:val="00745208"/>
    <w:rsid w:val="00752B3B"/>
    <w:rsid w:val="00756468"/>
    <w:rsid w:val="00763BD9"/>
    <w:rsid w:val="00766D84"/>
    <w:rsid w:val="00773AF0"/>
    <w:rsid w:val="00781A87"/>
    <w:rsid w:val="00781AE2"/>
    <w:rsid w:val="00783A72"/>
    <w:rsid w:val="00785B5C"/>
    <w:rsid w:val="00785EFC"/>
    <w:rsid w:val="007874F1"/>
    <w:rsid w:val="007A0F1F"/>
    <w:rsid w:val="007A1D0A"/>
    <w:rsid w:val="007A514D"/>
    <w:rsid w:val="007B28D3"/>
    <w:rsid w:val="007B65F3"/>
    <w:rsid w:val="007C119F"/>
    <w:rsid w:val="007C2B59"/>
    <w:rsid w:val="007D263C"/>
    <w:rsid w:val="007E5244"/>
    <w:rsid w:val="007E681A"/>
    <w:rsid w:val="007F1740"/>
    <w:rsid w:val="007F2DF4"/>
    <w:rsid w:val="007F4977"/>
    <w:rsid w:val="007F5643"/>
    <w:rsid w:val="008025CC"/>
    <w:rsid w:val="0080417B"/>
    <w:rsid w:val="00804774"/>
    <w:rsid w:val="00804A60"/>
    <w:rsid w:val="008058D5"/>
    <w:rsid w:val="00810131"/>
    <w:rsid w:val="0081497F"/>
    <w:rsid w:val="008237D1"/>
    <w:rsid w:val="00830C0A"/>
    <w:rsid w:val="0084492B"/>
    <w:rsid w:val="0084637E"/>
    <w:rsid w:val="008546D6"/>
    <w:rsid w:val="00864B25"/>
    <w:rsid w:val="00880430"/>
    <w:rsid w:val="008825C1"/>
    <w:rsid w:val="008907A0"/>
    <w:rsid w:val="00894710"/>
    <w:rsid w:val="00894B17"/>
    <w:rsid w:val="008B1DB4"/>
    <w:rsid w:val="008C195B"/>
    <w:rsid w:val="008D13DE"/>
    <w:rsid w:val="008D2A2C"/>
    <w:rsid w:val="008D2C64"/>
    <w:rsid w:val="008D4568"/>
    <w:rsid w:val="008D6E94"/>
    <w:rsid w:val="008E1904"/>
    <w:rsid w:val="008E2705"/>
    <w:rsid w:val="008E559F"/>
    <w:rsid w:val="008E6C9A"/>
    <w:rsid w:val="008F0339"/>
    <w:rsid w:val="008F2933"/>
    <w:rsid w:val="008F29E0"/>
    <w:rsid w:val="008F4755"/>
    <w:rsid w:val="00900049"/>
    <w:rsid w:val="00923636"/>
    <w:rsid w:val="00934D19"/>
    <w:rsid w:val="00935143"/>
    <w:rsid w:val="00940E32"/>
    <w:rsid w:val="00941026"/>
    <w:rsid w:val="009437BE"/>
    <w:rsid w:val="00950AE7"/>
    <w:rsid w:val="00951F7D"/>
    <w:rsid w:val="0095286A"/>
    <w:rsid w:val="00953D0E"/>
    <w:rsid w:val="00955C87"/>
    <w:rsid w:val="00956360"/>
    <w:rsid w:val="00961973"/>
    <w:rsid w:val="00966037"/>
    <w:rsid w:val="00966EDF"/>
    <w:rsid w:val="00970589"/>
    <w:rsid w:val="00972827"/>
    <w:rsid w:val="0097478C"/>
    <w:rsid w:val="009747EC"/>
    <w:rsid w:val="00976BC4"/>
    <w:rsid w:val="00980AA7"/>
    <w:rsid w:val="00980BFE"/>
    <w:rsid w:val="009900A1"/>
    <w:rsid w:val="009931BC"/>
    <w:rsid w:val="009B213E"/>
    <w:rsid w:val="009B373F"/>
    <w:rsid w:val="009B5209"/>
    <w:rsid w:val="009C0F86"/>
    <w:rsid w:val="009C60BE"/>
    <w:rsid w:val="009D02FC"/>
    <w:rsid w:val="009D411E"/>
    <w:rsid w:val="009D77CF"/>
    <w:rsid w:val="009D77F7"/>
    <w:rsid w:val="009E46A1"/>
    <w:rsid w:val="009E4FC3"/>
    <w:rsid w:val="009E602D"/>
    <w:rsid w:val="009F1975"/>
    <w:rsid w:val="009F6977"/>
    <w:rsid w:val="00A059C7"/>
    <w:rsid w:val="00A075D7"/>
    <w:rsid w:val="00A14952"/>
    <w:rsid w:val="00A1557D"/>
    <w:rsid w:val="00A212C6"/>
    <w:rsid w:val="00A249F4"/>
    <w:rsid w:val="00A277CA"/>
    <w:rsid w:val="00A3154D"/>
    <w:rsid w:val="00A32A48"/>
    <w:rsid w:val="00A33859"/>
    <w:rsid w:val="00A37618"/>
    <w:rsid w:val="00A40CD4"/>
    <w:rsid w:val="00A42322"/>
    <w:rsid w:val="00A50EBD"/>
    <w:rsid w:val="00A51581"/>
    <w:rsid w:val="00A57165"/>
    <w:rsid w:val="00A574DF"/>
    <w:rsid w:val="00A603C4"/>
    <w:rsid w:val="00A60DF1"/>
    <w:rsid w:val="00A61AFC"/>
    <w:rsid w:val="00A61C47"/>
    <w:rsid w:val="00A62A11"/>
    <w:rsid w:val="00A63E72"/>
    <w:rsid w:val="00A66415"/>
    <w:rsid w:val="00A66501"/>
    <w:rsid w:val="00A722CF"/>
    <w:rsid w:val="00A8746D"/>
    <w:rsid w:val="00A91FE7"/>
    <w:rsid w:val="00A96DD2"/>
    <w:rsid w:val="00AB112A"/>
    <w:rsid w:val="00AB1357"/>
    <w:rsid w:val="00AB3037"/>
    <w:rsid w:val="00AC38EB"/>
    <w:rsid w:val="00AC4296"/>
    <w:rsid w:val="00AE1C84"/>
    <w:rsid w:val="00AE44EE"/>
    <w:rsid w:val="00B009CE"/>
    <w:rsid w:val="00B00F8A"/>
    <w:rsid w:val="00B04D2D"/>
    <w:rsid w:val="00B07F8E"/>
    <w:rsid w:val="00B13D44"/>
    <w:rsid w:val="00B15822"/>
    <w:rsid w:val="00B16F4D"/>
    <w:rsid w:val="00B3167C"/>
    <w:rsid w:val="00B334F0"/>
    <w:rsid w:val="00B41929"/>
    <w:rsid w:val="00B442CE"/>
    <w:rsid w:val="00B53FE1"/>
    <w:rsid w:val="00B57001"/>
    <w:rsid w:val="00B634EB"/>
    <w:rsid w:val="00B64FD2"/>
    <w:rsid w:val="00B67037"/>
    <w:rsid w:val="00B7410F"/>
    <w:rsid w:val="00B82820"/>
    <w:rsid w:val="00B85817"/>
    <w:rsid w:val="00B87D19"/>
    <w:rsid w:val="00B96C17"/>
    <w:rsid w:val="00BA4575"/>
    <w:rsid w:val="00BA57A1"/>
    <w:rsid w:val="00BA748D"/>
    <w:rsid w:val="00BB0E6C"/>
    <w:rsid w:val="00BB3950"/>
    <w:rsid w:val="00BB4CA9"/>
    <w:rsid w:val="00BB578B"/>
    <w:rsid w:val="00BB714C"/>
    <w:rsid w:val="00BC05DE"/>
    <w:rsid w:val="00BC06AE"/>
    <w:rsid w:val="00BC0F8D"/>
    <w:rsid w:val="00BD04E4"/>
    <w:rsid w:val="00BD11F6"/>
    <w:rsid w:val="00BD25B1"/>
    <w:rsid w:val="00BD5798"/>
    <w:rsid w:val="00BD7A53"/>
    <w:rsid w:val="00BE2413"/>
    <w:rsid w:val="00BE3376"/>
    <w:rsid w:val="00BE6DB7"/>
    <w:rsid w:val="00BF7B22"/>
    <w:rsid w:val="00C0160D"/>
    <w:rsid w:val="00C061E6"/>
    <w:rsid w:val="00C1545C"/>
    <w:rsid w:val="00C26C97"/>
    <w:rsid w:val="00C274C2"/>
    <w:rsid w:val="00C317F3"/>
    <w:rsid w:val="00C31B60"/>
    <w:rsid w:val="00C31DBD"/>
    <w:rsid w:val="00C408D2"/>
    <w:rsid w:val="00C40B1C"/>
    <w:rsid w:val="00C41291"/>
    <w:rsid w:val="00C44117"/>
    <w:rsid w:val="00C44217"/>
    <w:rsid w:val="00C45F77"/>
    <w:rsid w:val="00C51779"/>
    <w:rsid w:val="00C56391"/>
    <w:rsid w:val="00C563C3"/>
    <w:rsid w:val="00C57C8E"/>
    <w:rsid w:val="00C60CF7"/>
    <w:rsid w:val="00C6562C"/>
    <w:rsid w:val="00C70622"/>
    <w:rsid w:val="00C71AAB"/>
    <w:rsid w:val="00C7360D"/>
    <w:rsid w:val="00C778C3"/>
    <w:rsid w:val="00C819E6"/>
    <w:rsid w:val="00C857D3"/>
    <w:rsid w:val="00C87C00"/>
    <w:rsid w:val="00C907BA"/>
    <w:rsid w:val="00C91165"/>
    <w:rsid w:val="00C94516"/>
    <w:rsid w:val="00C94C01"/>
    <w:rsid w:val="00CA08DD"/>
    <w:rsid w:val="00CA2FF9"/>
    <w:rsid w:val="00CA50B6"/>
    <w:rsid w:val="00CA774E"/>
    <w:rsid w:val="00CC1BFB"/>
    <w:rsid w:val="00CC3A46"/>
    <w:rsid w:val="00CC5868"/>
    <w:rsid w:val="00CC6CFD"/>
    <w:rsid w:val="00CD2D3E"/>
    <w:rsid w:val="00CD3987"/>
    <w:rsid w:val="00CE0134"/>
    <w:rsid w:val="00CE3A3D"/>
    <w:rsid w:val="00CF63B8"/>
    <w:rsid w:val="00D02D8D"/>
    <w:rsid w:val="00D05049"/>
    <w:rsid w:val="00D059FF"/>
    <w:rsid w:val="00D06BFC"/>
    <w:rsid w:val="00D07A17"/>
    <w:rsid w:val="00D10BA1"/>
    <w:rsid w:val="00D11C4A"/>
    <w:rsid w:val="00D1717A"/>
    <w:rsid w:val="00D2065C"/>
    <w:rsid w:val="00D207FB"/>
    <w:rsid w:val="00D22F95"/>
    <w:rsid w:val="00D23EC7"/>
    <w:rsid w:val="00D2504B"/>
    <w:rsid w:val="00D275F0"/>
    <w:rsid w:val="00D32E59"/>
    <w:rsid w:val="00D35E40"/>
    <w:rsid w:val="00D370BE"/>
    <w:rsid w:val="00D411EB"/>
    <w:rsid w:val="00D51DF5"/>
    <w:rsid w:val="00D52838"/>
    <w:rsid w:val="00D5521C"/>
    <w:rsid w:val="00D64154"/>
    <w:rsid w:val="00D64297"/>
    <w:rsid w:val="00D739CC"/>
    <w:rsid w:val="00D74F9E"/>
    <w:rsid w:val="00D766B5"/>
    <w:rsid w:val="00D779F8"/>
    <w:rsid w:val="00D813A2"/>
    <w:rsid w:val="00D835A4"/>
    <w:rsid w:val="00D84426"/>
    <w:rsid w:val="00D85B76"/>
    <w:rsid w:val="00D8640A"/>
    <w:rsid w:val="00D931C2"/>
    <w:rsid w:val="00D93CC4"/>
    <w:rsid w:val="00DA3B00"/>
    <w:rsid w:val="00DA6973"/>
    <w:rsid w:val="00DA6FEA"/>
    <w:rsid w:val="00DA77DB"/>
    <w:rsid w:val="00DC06CE"/>
    <w:rsid w:val="00DC6301"/>
    <w:rsid w:val="00DC6F97"/>
    <w:rsid w:val="00DC7E2C"/>
    <w:rsid w:val="00DE017A"/>
    <w:rsid w:val="00DE1983"/>
    <w:rsid w:val="00DE1D5C"/>
    <w:rsid w:val="00DE3541"/>
    <w:rsid w:val="00DE731A"/>
    <w:rsid w:val="00DF3426"/>
    <w:rsid w:val="00DF7EAE"/>
    <w:rsid w:val="00E0321F"/>
    <w:rsid w:val="00E04CCE"/>
    <w:rsid w:val="00E06F26"/>
    <w:rsid w:val="00E13EF3"/>
    <w:rsid w:val="00E16D80"/>
    <w:rsid w:val="00E20DCA"/>
    <w:rsid w:val="00E312D2"/>
    <w:rsid w:val="00E327D4"/>
    <w:rsid w:val="00E33B2A"/>
    <w:rsid w:val="00E37632"/>
    <w:rsid w:val="00E43712"/>
    <w:rsid w:val="00E47003"/>
    <w:rsid w:val="00E51331"/>
    <w:rsid w:val="00E7164F"/>
    <w:rsid w:val="00E86585"/>
    <w:rsid w:val="00E90857"/>
    <w:rsid w:val="00EB07BD"/>
    <w:rsid w:val="00EB5543"/>
    <w:rsid w:val="00EC588A"/>
    <w:rsid w:val="00EC6DEB"/>
    <w:rsid w:val="00ED2172"/>
    <w:rsid w:val="00ED7E86"/>
    <w:rsid w:val="00EE3D92"/>
    <w:rsid w:val="00EE58E7"/>
    <w:rsid w:val="00EF0B2A"/>
    <w:rsid w:val="00EF2F99"/>
    <w:rsid w:val="00EF511E"/>
    <w:rsid w:val="00EF6472"/>
    <w:rsid w:val="00F03F20"/>
    <w:rsid w:val="00F0668A"/>
    <w:rsid w:val="00F07559"/>
    <w:rsid w:val="00F11F7B"/>
    <w:rsid w:val="00F21E1A"/>
    <w:rsid w:val="00F231D9"/>
    <w:rsid w:val="00F23690"/>
    <w:rsid w:val="00F25BF1"/>
    <w:rsid w:val="00F27874"/>
    <w:rsid w:val="00F314CC"/>
    <w:rsid w:val="00F342CE"/>
    <w:rsid w:val="00F41822"/>
    <w:rsid w:val="00F45A54"/>
    <w:rsid w:val="00F45BB8"/>
    <w:rsid w:val="00F51596"/>
    <w:rsid w:val="00F51896"/>
    <w:rsid w:val="00F51C5E"/>
    <w:rsid w:val="00F51C97"/>
    <w:rsid w:val="00F521E4"/>
    <w:rsid w:val="00F651E4"/>
    <w:rsid w:val="00F7135D"/>
    <w:rsid w:val="00F715E3"/>
    <w:rsid w:val="00F71757"/>
    <w:rsid w:val="00F730F2"/>
    <w:rsid w:val="00F73AAF"/>
    <w:rsid w:val="00F76FE1"/>
    <w:rsid w:val="00F82B65"/>
    <w:rsid w:val="00F83046"/>
    <w:rsid w:val="00F841B3"/>
    <w:rsid w:val="00F87A1C"/>
    <w:rsid w:val="00F96CA3"/>
    <w:rsid w:val="00FA75D0"/>
    <w:rsid w:val="00FA76C0"/>
    <w:rsid w:val="00FC095C"/>
    <w:rsid w:val="00FC1FE2"/>
    <w:rsid w:val="00FC4F16"/>
    <w:rsid w:val="00FE5ABC"/>
    <w:rsid w:val="00FF0A01"/>
    <w:rsid w:val="00F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294"/>
    </o:shapedefaults>
    <o:shapelayout v:ext="edit">
      <o:idmap v:ext="edit" data="1"/>
    </o:shapelayout>
  </w:shapeDefaults>
  <w:decimalSymbol w:val="."/>
  <w:listSeparator w:val=","/>
  <w14:docId w14:val="378D2FC6"/>
  <w15:chartTrackingRefBased/>
  <w15:docId w15:val="{8892BDDB-12BE-424C-A910-01946F92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03"/>
    <w:pPr>
      <w:spacing w:line="320" w:lineRule="exact"/>
    </w:pPr>
    <w:rPr>
      <w:rFonts w:asciiTheme="majorHAnsi" w:hAnsiTheme="majorHAnsi"/>
    </w:rPr>
  </w:style>
  <w:style w:type="paragraph" w:styleId="Heading1">
    <w:name w:val="heading 1"/>
    <w:next w:val="Normal"/>
    <w:link w:val="Heading1Char"/>
    <w:uiPriority w:val="9"/>
    <w:qFormat/>
    <w:rsid w:val="00315C67"/>
    <w:pPr>
      <w:keepNext/>
      <w:keepLines/>
      <w:pageBreakBefore/>
      <w:framePr w:w="12240" w:h="1440" w:hRule="exact" w:vSpace="288" w:wrap="notBeside" w:vAnchor="page" w:hAnchor="page" w:yAlign="top"/>
      <w:pBdr>
        <w:top w:val="single" w:sz="48" w:space="30" w:color="005294"/>
        <w:left w:val="single" w:sz="4" w:space="4" w:color="auto"/>
        <w:bottom w:val="single" w:sz="48" w:space="5" w:color="FFFFFF" w:themeColor="background1"/>
        <w:right w:val="single" w:sz="4" w:space="4" w:color="auto"/>
      </w:pBdr>
      <w:shd w:val="clear" w:color="auto" w:fill="005294"/>
      <w:spacing w:after="0" w:line="240" w:lineRule="auto"/>
      <w:ind w:firstLine="1080"/>
      <w:outlineLvl w:val="0"/>
    </w:pPr>
    <w:rPr>
      <w:rFonts w:asciiTheme="majorHAnsi" w:eastAsiaTheme="majorEastAsia" w:hAnsiTheme="majorHAnsi" w:cstheme="majorBidi"/>
      <w:color w:val="FFFFFF" w:themeColor="background1"/>
      <w:sz w:val="36"/>
      <w:szCs w:val="32"/>
    </w:rPr>
  </w:style>
  <w:style w:type="paragraph" w:styleId="Heading2">
    <w:name w:val="heading 2"/>
    <w:basedOn w:val="Normal"/>
    <w:next w:val="Normal"/>
    <w:link w:val="Heading2Char"/>
    <w:uiPriority w:val="9"/>
    <w:unhideWhenUsed/>
    <w:qFormat/>
    <w:rsid w:val="00923636"/>
    <w:pPr>
      <w:keepNext/>
      <w:keepLines/>
      <w:spacing w:before="360" w:after="120" w:line="240" w:lineRule="auto"/>
      <w:outlineLvl w:val="1"/>
    </w:pPr>
    <w:rPr>
      <w:rFonts w:eastAsiaTheme="majorEastAsia" w:cstheme="majorBidi"/>
      <w:color w:val="005294"/>
      <w:sz w:val="32"/>
      <w:szCs w:val="26"/>
    </w:rPr>
  </w:style>
  <w:style w:type="paragraph" w:styleId="Heading3">
    <w:name w:val="heading 3"/>
    <w:basedOn w:val="Normal"/>
    <w:next w:val="Normal"/>
    <w:link w:val="Heading3Char"/>
    <w:uiPriority w:val="9"/>
    <w:unhideWhenUsed/>
    <w:qFormat/>
    <w:rsid w:val="0067069A"/>
    <w:pPr>
      <w:keepNext/>
      <w:keepLines/>
      <w:spacing w:before="24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923636"/>
    <w:pPr>
      <w:keepNext/>
      <w:keepLines/>
      <w:spacing w:before="40" w:after="0"/>
      <w:outlineLvl w:val="3"/>
    </w:pPr>
    <w:rPr>
      <w:rFonts w:eastAsiaTheme="majorEastAsia" w:cstheme="majorBidi"/>
      <w:i/>
      <w:iCs/>
      <w:color w:val="005294"/>
    </w:rPr>
  </w:style>
  <w:style w:type="paragraph" w:styleId="Heading5">
    <w:name w:val="heading 5"/>
    <w:basedOn w:val="Normal"/>
    <w:next w:val="Normal"/>
    <w:link w:val="Heading5Char"/>
    <w:uiPriority w:val="9"/>
    <w:semiHidden/>
    <w:unhideWhenUsed/>
    <w:qFormat/>
    <w:rsid w:val="0067069A"/>
    <w:pPr>
      <w:keepNext/>
      <w:keepLines/>
      <w:spacing w:before="40" w:after="0"/>
      <w:outlineLvl w:val="4"/>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6FB"/>
    <w:pPr>
      <w:spacing w:after="0" w:line="240" w:lineRule="auto"/>
    </w:pPr>
    <w:rPr>
      <w:rFonts w:eastAsiaTheme="minorEastAsia"/>
    </w:rPr>
  </w:style>
  <w:style w:type="character" w:customStyle="1" w:styleId="NoSpacingChar">
    <w:name w:val="No Spacing Char"/>
    <w:basedOn w:val="DefaultParagraphFont"/>
    <w:link w:val="NoSpacing"/>
    <w:uiPriority w:val="1"/>
    <w:rsid w:val="001516FB"/>
    <w:rPr>
      <w:rFonts w:eastAsiaTheme="minorEastAsia"/>
    </w:rPr>
  </w:style>
  <w:style w:type="table" w:styleId="TableGrid">
    <w:name w:val="Table Grid"/>
    <w:basedOn w:val="TableNormal"/>
    <w:uiPriority w:val="39"/>
    <w:rsid w:val="00151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6FB"/>
  </w:style>
  <w:style w:type="paragraph" w:styleId="Footer">
    <w:name w:val="footer"/>
    <w:basedOn w:val="Normal"/>
    <w:link w:val="FooterChar"/>
    <w:uiPriority w:val="99"/>
    <w:unhideWhenUsed/>
    <w:rsid w:val="0015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6FB"/>
  </w:style>
  <w:style w:type="character" w:styleId="PlaceholderText">
    <w:name w:val="Placeholder Text"/>
    <w:basedOn w:val="DefaultParagraphFont"/>
    <w:uiPriority w:val="99"/>
    <w:semiHidden/>
    <w:rsid w:val="002502B5"/>
    <w:rPr>
      <w:color w:val="808080"/>
    </w:rPr>
  </w:style>
  <w:style w:type="character" w:customStyle="1" w:styleId="Heading1Char">
    <w:name w:val="Heading 1 Char"/>
    <w:basedOn w:val="DefaultParagraphFont"/>
    <w:link w:val="Heading1"/>
    <w:uiPriority w:val="9"/>
    <w:rsid w:val="00315C67"/>
    <w:rPr>
      <w:rFonts w:asciiTheme="majorHAnsi" w:eastAsiaTheme="majorEastAsia" w:hAnsiTheme="majorHAnsi" w:cstheme="majorBidi"/>
      <w:color w:val="FFFFFF" w:themeColor="background1"/>
      <w:sz w:val="36"/>
      <w:szCs w:val="32"/>
      <w:shd w:val="clear" w:color="auto" w:fill="005294"/>
    </w:rPr>
  </w:style>
  <w:style w:type="character" w:customStyle="1" w:styleId="Heading2Char">
    <w:name w:val="Heading 2 Char"/>
    <w:basedOn w:val="DefaultParagraphFont"/>
    <w:link w:val="Heading2"/>
    <w:uiPriority w:val="9"/>
    <w:rsid w:val="00923636"/>
    <w:rPr>
      <w:rFonts w:asciiTheme="majorHAnsi" w:eastAsiaTheme="majorEastAsia" w:hAnsiTheme="majorHAnsi" w:cstheme="majorBidi"/>
      <w:color w:val="005294"/>
      <w:sz w:val="32"/>
      <w:szCs w:val="26"/>
    </w:rPr>
  </w:style>
  <w:style w:type="character" w:customStyle="1" w:styleId="Heading3Char">
    <w:name w:val="Heading 3 Char"/>
    <w:basedOn w:val="DefaultParagraphFont"/>
    <w:link w:val="Heading3"/>
    <w:uiPriority w:val="9"/>
    <w:rsid w:val="0067069A"/>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23636"/>
    <w:rPr>
      <w:rFonts w:asciiTheme="majorHAnsi" w:eastAsiaTheme="majorEastAsia" w:hAnsiTheme="majorHAnsi" w:cstheme="majorBidi"/>
      <w:i/>
      <w:iCs/>
      <w:color w:val="005294"/>
    </w:rPr>
  </w:style>
  <w:style w:type="paragraph" w:styleId="Title">
    <w:name w:val="Title"/>
    <w:basedOn w:val="Normal"/>
    <w:next w:val="Normal"/>
    <w:link w:val="TitleChar"/>
    <w:uiPriority w:val="10"/>
    <w:qFormat/>
    <w:rsid w:val="00A1557D"/>
    <w:pPr>
      <w:spacing w:after="0" w:line="240" w:lineRule="auto"/>
      <w:contextualSpacing/>
      <w:jc w:val="right"/>
    </w:pPr>
    <w:rPr>
      <w:rFonts w:eastAsiaTheme="majorEastAsia"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A1557D"/>
    <w:rPr>
      <w:rFonts w:asciiTheme="majorHAnsi" w:eastAsiaTheme="majorEastAsia" w:hAnsiTheme="majorHAnsi" w:cstheme="majorBidi"/>
      <w:color w:val="FFFFFF" w:themeColor="background1"/>
      <w:spacing w:val="-10"/>
      <w:kern w:val="28"/>
      <w:sz w:val="56"/>
      <w:szCs w:val="56"/>
    </w:rPr>
  </w:style>
  <w:style w:type="paragraph" w:styleId="Subtitle">
    <w:name w:val="Subtitle"/>
    <w:basedOn w:val="Normal"/>
    <w:next w:val="Normal"/>
    <w:link w:val="SubtitleChar"/>
    <w:uiPriority w:val="11"/>
    <w:qFormat/>
    <w:rsid w:val="002502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2B5"/>
    <w:rPr>
      <w:rFonts w:eastAsiaTheme="minorEastAsia"/>
      <w:color w:val="5A5A5A" w:themeColor="text1" w:themeTint="A5"/>
      <w:spacing w:val="15"/>
    </w:rPr>
  </w:style>
  <w:style w:type="character" w:styleId="Hyperlink">
    <w:name w:val="Hyperlink"/>
    <w:basedOn w:val="DefaultParagraphFont"/>
    <w:uiPriority w:val="99"/>
    <w:unhideWhenUsed/>
    <w:rsid w:val="003144FC"/>
    <w:rPr>
      <w:color w:val="0563C1" w:themeColor="hyperlink"/>
      <w:u w:val="single"/>
    </w:rPr>
  </w:style>
  <w:style w:type="paragraph" w:styleId="TOCHeading">
    <w:name w:val="TOC Heading"/>
    <w:basedOn w:val="Heading1"/>
    <w:next w:val="Normal"/>
    <w:uiPriority w:val="39"/>
    <w:unhideWhenUsed/>
    <w:qFormat/>
    <w:rsid w:val="00276C9A"/>
    <w:pPr>
      <w:framePr w:wrap="notBeside"/>
      <w:pBdr>
        <w:top w:val="single" w:sz="48" w:space="31" w:color="FFFFFF" w:themeColor="background1"/>
        <w:left w:val="single" w:sz="48" w:space="4" w:color="FFFFFF" w:themeColor="background1"/>
        <w:right w:val="single" w:sz="48" w:space="4" w:color="FFFFFF" w:themeColor="background1"/>
      </w:pBdr>
      <w:shd w:val="clear" w:color="auto" w:fill="auto"/>
      <w:spacing w:before="480" w:line="276" w:lineRule="auto"/>
      <w:outlineLvl w:val="9"/>
    </w:pPr>
    <w:rPr>
      <w:rFonts w:eastAsia="Times New Roman" w:cs="Times New Roman"/>
      <w:b/>
      <w:bCs/>
      <w:color w:val="365F91"/>
      <w:sz w:val="28"/>
      <w:szCs w:val="28"/>
    </w:rPr>
  </w:style>
  <w:style w:type="paragraph" w:styleId="TOC1">
    <w:name w:val="toc 1"/>
    <w:next w:val="TOC2"/>
    <w:uiPriority w:val="39"/>
    <w:unhideWhenUsed/>
    <w:qFormat/>
    <w:rsid w:val="00DE731A"/>
    <w:pPr>
      <w:spacing w:before="120" w:after="0" w:line="320" w:lineRule="exact"/>
    </w:pPr>
    <w:rPr>
      <w:rFonts w:cstheme="minorHAnsi"/>
      <w:b/>
      <w:bCs/>
      <w:i/>
      <w:iCs/>
      <w:sz w:val="24"/>
      <w:szCs w:val="24"/>
    </w:rPr>
  </w:style>
  <w:style w:type="paragraph" w:styleId="TOC2">
    <w:name w:val="toc 2"/>
    <w:basedOn w:val="Normal"/>
    <w:next w:val="Normal"/>
    <w:link w:val="TOC2Char"/>
    <w:autoRedefine/>
    <w:uiPriority w:val="39"/>
    <w:unhideWhenUsed/>
    <w:qFormat/>
    <w:rsid w:val="00DE731A"/>
    <w:pPr>
      <w:spacing w:before="120" w:after="0"/>
      <w:ind w:left="220"/>
    </w:pPr>
    <w:rPr>
      <w:rFonts w:asciiTheme="minorHAnsi" w:hAnsiTheme="minorHAnsi" w:cstheme="minorHAnsi"/>
      <w:b/>
      <w:bCs/>
    </w:rPr>
  </w:style>
  <w:style w:type="paragraph" w:styleId="ListParagraph">
    <w:name w:val="List Paragraph"/>
    <w:basedOn w:val="Normal"/>
    <w:uiPriority w:val="34"/>
    <w:qFormat/>
    <w:rsid w:val="00CE0134"/>
    <w:pPr>
      <w:numPr>
        <w:numId w:val="1"/>
      </w:numPr>
      <w:spacing w:after="0" w:line="276" w:lineRule="auto"/>
      <w:contextualSpacing/>
    </w:pPr>
    <w:rPr>
      <w:rFonts w:eastAsia="Calibri" w:cs="Arial"/>
    </w:rPr>
  </w:style>
  <w:style w:type="character" w:styleId="Strong">
    <w:name w:val="Strong"/>
    <w:basedOn w:val="DefaultParagraphFont"/>
    <w:uiPriority w:val="22"/>
    <w:qFormat/>
    <w:rsid w:val="00403B4F"/>
    <w:rPr>
      <w:rFonts w:asciiTheme="majorHAnsi" w:hAnsiTheme="majorHAnsi"/>
      <w:b/>
      <w:bCs/>
      <w:color w:val="404040" w:themeColor="text1" w:themeTint="BF"/>
    </w:rPr>
  </w:style>
  <w:style w:type="paragraph" w:styleId="TOC3">
    <w:name w:val="toc 3"/>
    <w:basedOn w:val="Normal"/>
    <w:next w:val="Normal"/>
    <w:autoRedefine/>
    <w:uiPriority w:val="39"/>
    <w:unhideWhenUsed/>
    <w:rsid w:val="00A1557D"/>
    <w:pPr>
      <w:spacing w:after="0"/>
      <w:ind w:left="4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BD0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4E4"/>
    <w:rPr>
      <w:rFonts w:ascii="Segoe UI" w:hAnsi="Segoe UI" w:cs="Segoe UI"/>
      <w:sz w:val="18"/>
      <w:szCs w:val="18"/>
    </w:rPr>
  </w:style>
  <w:style w:type="paragraph" w:styleId="Revision">
    <w:name w:val="Revision"/>
    <w:hidden/>
    <w:uiPriority w:val="99"/>
    <w:semiHidden/>
    <w:rsid w:val="0031318C"/>
    <w:pPr>
      <w:spacing w:after="0" w:line="240" w:lineRule="auto"/>
    </w:pPr>
  </w:style>
  <w:style w:type="character" w:styleId="CommentReference">
    <w:name w:val="annotation reference"/>
    <w:basedOn w:val="DefaultParagraphFont"/>
    <w:uiPriority w:val="99"/>
    <w:semiHidden/>
    <w:unhideWhenUsed/>
    <w:rsid w:val="0061658E"/>
    <w:rPr>
      <w:sz w:val="16"/>
      <w:szCs w:val="16"/>
    </w:rPr>
  </w:style>
  <w:style w:type="paragraph" w:styleId="CommentText">
    <w:name w:val="annotation text"/>
    <w:basedOn w:val="Normal"/>
    <w:link w:val="CommentTextChar"/>
    <w:uiPriority w:val="99"/>
    <w:semiHidden/>
    <w:unhideWhenUsed/>
    <w:rsid w:val="0061658E"/>
    <w:pPr>
      <w:spacing w:before="100" w:after="200" w:line="240" w:lineRule="auto"/>
    </w:pPr>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61658E"/>
    <w:rPr>
      <w:rFonts w:eastAsiaTheme="minorEastAsia"/>
      <w:sz w:val="20"/>
      <w:szCs w:val="20"/>
    </w:rPr>
  </w:style>
  <w:style w:type="paragraph" w:customStyle="1" w:styleId="TOCHead">
    <w:name w:val="TOC_Head"/>
    <w:basedOn w:val="TOC2"/>
    <w:link w:val="TOCHeadChar"/>
    <w:qFormat/>
    <w:rsid w:val="00276C9A"/>
    <w:pPr>
      <w:ind w:left="0"/>
    </w:pPr>
    <w:rPr>
      <w:rFonts w:ascii="Myriad Pro" w:hAnsi="Myriad Pro"/>
      <w:sz w:val="28"/>
    </w:rPr>
  </w:style>
  <w:style w:type="character" w:customStyle="1" w:styleId="TOC2Char">
    <w:name w:val="TOC 2 Char"/>
    <w:basedOn w:val="DefaultParagraphFont"/>
    <w:link w:val="TOC2"/>
    <w:uiPriority w:val="39"/>
    <w:rsid w:val="00DE731A"/>
    <w:rPr>
      <w:rFonts w:cstheme="minorHAnsi"/>
      <w:b/>
      <w:bCs/>
    </w:rPr>
  </w:style>
  <w:style w:type="character" w:customStyle="1" w:styleId="TOCHeadChar">
    <w:name w:val="TOC_Head Char"/>
    <w:basedOn w:val="TOC2Char"/>
    <w:link w:val="TOCHead"/>
    <w:rsid w:val="00276C9A"/>
    <w:rPr>
      <w:rFonts w:ascii="Myriad Pro" w:eastAsia="Calibri" w:hAnsi="Myriad Pro" w:cs="Times New Roman"/>
      <w:b/>
      <w:bCs/>
      <w:noProof/>
      <w:sz w:val="28"/>
    </w:rPr>
  </w:style>
  <w:style w:type="character" w:styleId="FollowedHyperlink">
    <w:name w:val="FollowedHyperlink"/>
    <w:basedOn w:val="DefaultParagraphFont"/>
    <w:uiPriority w:val="99"/>
    <w:semiHidden/>
    <w:unhideWhenUsed/>
    <w:rsid w:val="00D835A4"/>
    <w:rPr>
      <w:color w:val="954F72" w:themeColor="followedHyperlink"/>
      <w:u w:val="single"/>
    </w:rPr>
  </w:style>
  <w:style w:type="paragraph" w:styleId="IntenseQuote">
    <w:name w:val="Intense Quote"/>
    <w:basedOn w:val="Normal"/>
    <w:next w:val="Normal"/>
    <w:link w:val="IntenseQuoteChar"/>
    <w:uiPriority w:val="30"/>
    <w:qFormat/>
    <w:rsid w:val="00923636"/>
    <w:pPr>
      <w:pBdr>
        <w:top w:val="single" w:sz="4" w:space="10" w:color="F2F2F2" w:themeColor="background1" w:themeShade="F2"/>
        <w:bottom w:val="single" w:sz="4" w:space="10" w:color="F2F2F2" w:themeColor="background1" w:themeShade="F2"/>
      </w:pBdr>
      <w:shd w:val="clear" w:color="auto" w:fill="FAFAFA"/>
      <w:spacing w:before="360" w:after="360"/>
      <w:ind w:left="397" w:right="397"/>
      <w:jc w:val="center"/>
    </w:pPr>
    <w:rPr>
      <w:i/>
      <w:iCs/>
      <w:color w:val="767171" w:themeColor="background2" w:themeShade="80"/>
    </w:rPr>
  </w:style>
  <w:style w:type="character" w:customStyle="1" w:styleId="IntenseQuoteChar">
    <w:name w:val="Intense Quote Char"/>
    <w:basedOn w:val="DefaultParagraphFont"/>
    <w:link w:val="IntenseQuote"/>
    <w:uiPriority w:val="30"/>
    <w:rsid w:val="00923636"/>
    <w:rPr>
      <w:rFonts w:asciiTheme="majorHAnsi" w:hAnsiTheme="majorHAnsi"/>
      <w:i/>
      <w:iCs/>
      <w:color w:val="767171" w:themeColor="background2" w:themeShade="80"/>
      <w:shd w:val="clear" w:color="auto" w:fill="FAFAFA"/>
    </w:rPr>
  </w:style>
  <w:style w:type="paragraph" w:styleId="CommentSubject">
    <w:name w:val="annotation subject"/>
    <w:basedOn w:val="CommentText"/>
    <w:next w:val="CommentText"/>
    <w:link w:val="CommentSubjectChar"/>
    <w:uiPriority w:val="99"/>
    <w:semiHidden/>
    <w:unhideWhenUsed/>
    <w:rsid w:val="00531DC3"/>
    <w:pPr>
      <w:spacing w:before="0" w:after="160"/>
    </w:pPr>
    <w:rPr>
      <w:rFonts w:ascii="Myriad Pro" w:eastAsiaTheme="minorHAnsi" w:hAnsi="Myriad Pro"/>
      <w:b/>
      <w:bCs/>
    </w:rPr>
  </w:style>
  <w:style w:type="character" w:customStyle="1" w:styleId="CommentSubjectChar">
    <w:name w:val="Comment Subject Char"/>
    <w:basedOn w:val="CommentTextChar"/>
    <w:link w:val="CommentSubject"/>
    <w:uiPriority w:val="99"/>
    <w:semiHidden/>
    <w:rsid w:val="00531DC3"/>
    <w:rPr>
      <w:rFonts w:ascii="Myriad Pro" w:eastAsiaTheme="minorEastAsia" w:hAnsi="Myriad Pro"/>
      <w:b/>
      <w:bCs/>
      <w:sz w:val="20"/>
      <w:szCs w:val="20"/>
    </w:rPr>
  </w:style>
  <w:style w:type="paragraph" w:styleId="NormalWeb">
    <w:name w:val="Normal (Web)"/>
    <w:basedOn w:val="Normal"/>
    <w:uiPriority w:val="99"/>
    <w:semiHidden/>
    <w:unhideWhenUsed/>
    <w:rsid w:val="00C317F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epperDash">
    <w:name w:val="PepperDash"/>
    <w:basedOn w:val="TableNormal"/>
    <w:uiPriority w:val="99"/>
    <w:rsid w:val="008D13DE"/>
    <w:pPr>
      <w:spacing w:after="0" w:line="240" w:lineRule="auto"/>
    </w:pPr>
    <w:rPr>
      <w:color w:val="000000" w:themeColor="text1"/>
    </w:rPr>
    <w:tblPr>
      <w:tblStyleRowBandSize w:val="1"/>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band1Horz">
      <w:tblPr/>
      <w:tcPr>
        <w:tcBorders>
          <w:bottom w:val="single" w:sz="4" w:space="0" w:color="A6A6A6" w:themeColor="background1" w:themeShade="A6"/>
        </w:tcBorders>
      </w:tcPr>
    </w:tblStylePr>
    <w:tblStylePr w:type="band2Horz">
      <w:tblPr/>
      <w:tcPr>
        <w:tcBorders>
          <w:bottom w:val="single" w:sz="4" w:space="0" w:color="A6A6A6" w:themeColor="background1" w:themeShade="A6"/>
        </w:tcBorders>
      </w:tcPr>
    </w:tblStylePr>
  </w:style>
  <w:style w:type="character" w:customStyle="1" w:styleId="Heading5Char">
    <w:name w:val="Heading 5 Char"/>
    <w:basedOn w:val="DefaultParagraphFont"/>
    <w:link w:val="Heading5"/>
    <w:uiPriority w:val="9"/>
    <w:semiHidden/>
    <w:rsid w:val="0067069A"/>
    <w:rPr>
      <w:rFonts w:asciiTheme="majorHAnsi" w:eastAsiaTheme="majorEastAsia" w:hAnsiTheme="majorHAnsi" w:cstheme="majorBidi"/>
      <w:color w:val="595959" w:themeColor="text1" w:themeTint="A6"/>
    </w:rPr>
  </w:style>
  <w:style w:type="paragraph" w:styleId="TOC4">
    <w:name w:val="toc 4"/>
    <w:basedOn w:val="Normal"/>
    <w:next w:val="Normal"/>
    <w:autoRedefine/>
    <w:uiPriority w:val="39"/>
    <w:unhideWhenUsed/>
    <w:rsid w:val="00DE731A"/>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DE731A"/>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DE731A"/>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DE731A"/>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DE731A"/>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DE731A"/>
    <w:pPr>
      <w:spacing w:after="0"/>
      <w:ind w:left="1760"/>
    </w:pPr>
    <w:rPr>
      <w:rFonts w:asciiTheme="minorHAnsi" w:hAnsiTheme="minorHAnsi" w:cstheme="minorHAnsi"/>
      <w:sz w:val="20"/>
      <w:szCs w:val="20"/>
    </w:rPr>
  </w:style>
  <w:style w:type="paragraph" w:styleId="Caption">
    <w:name w:val="caption"/>
    <w:basedOn w:val="Normal"/>
    <w:next w:val="Normal"/>
    <w:uiPriority w:val="35"/>
    <w:unhideWhenUsed/>
    <w:qFormat/>
    <w:rsid w:val="00034B21"/>
    <w:pPr>
      <w:spacing w:after="200" w:line="240" w:lineRule="auto"/>
    </w:pPr>
    <w:rPr>
      <w:i/>
      <w:iCs/>
      <w:color w:val="44546A" w:themeColor="text2"/>
      <w:sz w:val="18"/>
      <w:szCs w:val="18"/>
    </w:rPr>
  </w:style>
  <w:style w:type="table" w:styleId="GridTable1Light">
    <w:name w:val="Grid Table 1 Light"/>
    <w:basedOn w:val="TableNormal"/>
    <w:uiPriority w:val="46"/>
    <w:rsid w:val="00E908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43712"/>
    <w:rPr>
      <w:color w:val="605E5C"/>
      <w:shd w:val="clear" w:color="auto" w:fill="E1DFDD"/>
    </w:rPr>
  </w:style>
  <w:style w:type="paragraph" w:styleId="HTMLPreformatted">
    <w:name w:val="HTML Preformatted"/>
    <w:basedOn w:val="Normal"/>
    <w:link w:val="HTMLPreformattedChar"/>
    <w:uiPriority w:val="99"/>
    <w:semiHidden/>
    <w:unhideWhenUsed/>
    <w:rsid w:val="001B3B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B68"/>
    <w:rPr>
      <w:rFonts w:ascii="Consolas" w:hAnsi="Consolas"/>
      <w:sz w:val="20"/>
      <w:szCs w:val="20"/>
    </w:rPr>
  </w:style>
  <w:style w:type="character" w:styleId="IntenseEmphasis">
    <w:name w:val="Intense Emphasis"/>
    <w:basedOn w:val="DefaultParagraphFont"/>
    <w:uiPriority w:val="21"/>
    <w:qFormat/>
    <w:rsid w:val="000D62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5183">
      <w:bodyDiv w:val="1"/>
      <w:marLeft w:val="0"/>
      <w:marRight w:val="0"/>
      <w:marTop w:val="0"/>
      <w:marBottom w:val="0"/>
      <w:divBdr>
        <w:top w:val="none" w:sz="0" w:space="0" w:color="auto"/>
        <w:left w:val="none" w:sz="0" w:space="0" w:color="auto"/>
        <w:bottom w:val="none" w:sz="0" w:space="0" w:color="auto"/>
        <w:right w:val="none" w:sz="0" w:space="0" w:color="auto"/>
      </w:divBdr>
    </w:div>
    <w:div w:id="496579454">
      <w:bodyDiv w:val="1"/>
      <w:marLeft w:val="0"/>
      <w:marRight w:val="0"/>
      <w:marTop w:val="0"/>
      <w:marBottom w:val="0"/>
      <w:divBdr>
        <w:top w:val="none" w:sz="0" w:space="0" w:color="auto"/>
        <w:left w:val="none" w:sz="0" w:space="0" w:color="auto"/>
        <w:bottom w:val="none" w:sz="0" w:space="0" w:color="auto"/>
        <w:right w:val="none" w:sz="0" w:space="0" w:color="auto"/>
      </w:divBdr>
    </w:div>
    <w:div w:id="683046984">
      <w:bodyDiv w:val="1"/>
      <w:marLeft w:val="0"/>
      <w:marRight w:val="0"/>
      <w:marTop w:val="0"/>
      <w:marBottom w:val="0"/>
      <w:divBdr>
        <w:top w:val="none" w:sz="0" w:space="0" w:color="auto"/>
        <w:left w:val="none" w:sz="0" w:space="0" w:color="auto"/>
        <w:bottom w:val="none" w:sz="0" w:space="0" w:color="auto"/>
        <w:right w:val="none" w:sz="0" w:space="0" w:color="auto"/>
      </w:divBdr>
    </w:div>
    <w:div w:id="1207333365">
      <w:bodyDiv w:val="1"/>
      <w:marLeft w:val="0"/>
      <w:marRight w:val="0"/>
      <w:marTop w:val="0"/>
      <w:marBottom w:val="0"/>
      <w:divBdr>
        <w:top w:val="none" w:sz="0" w:space="0" w:color="auto"/>
        <w:left w:val="none" w:sz="0" w:space="0" w:color="auto"/>
        <w:bottom w:val="none" w:sz="0" w:space="0" w:color="auto"/>
        <w:right w:val="none" w:sz="0" w:space="0" w:color="auto"/>
      </w:divBdr>
    </w:div>
    <w:div w:id="1511869576">
      <w:bodyDiv w:val="1"/>
      <w:marLeft w:val="0"/>
      <w:marRight w:val="0"/>
      <w:marTop w:val="0"/>
      <w:marBottom w:val="0"/>
      <w:divBdr>
        <w:top w:val="none" w:sz="0" w:space="0" w:color="auto"/>
        <w:left w:val="none" w:sz="0" w:space="0" w:color="auto"/>
        <w:bottom w:val="none" w:sz="0" w:space="0" w:color="auto"/>
        <w:right w:val="none" w:sz="0" w:space="0" w:color="auto"/>
      </w:divBdr>
    </w:div>
    <w:div w:id="1652171133">
      <w:bodyDiv w:val="1"/>
      <w:marLeft w:val="0"/>
      <w:marRight w:val="0"/>
      <w:marTop w:val="0"/>
      <w:marBottom w:val="0"/>
      <w:divBdr>
        <w:top w:val="none" w:sz="0" w:space="0" w:color="auto"/>
        <w:left w:val="none" w:sz="0" w:space="0" w:color="auto"/>
        <w:bottom w:val="none" w:sz="0" w:space="0" w:color="auto"/>
        <w:right w:val="none" w:sz="0" w:space="0" w:color="auto"/>
      </w:divBdr>
    </w:div>
    <w:div w:id="1797138549">
      <w:bodyDiv w:val="1"/>
      <w:marLeft w:val="0"/>
      <w:marRight w:val="0"/>
      <w:marTop w:val="0"/>
      <w:marBottom w:val="0"/>
      <w:divBdr>
        <w:top w:val="none" w:sz="0" w:space="0" w:color="auto"/>
        <w:left w:val="none" w:sz="0" w:space="0" w:color="auto"/>
        <w:bottom w:val="none" w:sz="0" w:space="0" w:color="auto"/>
        <w:right w:val="none" w:sz="0" w:space="0" w:color="auto"/>
      </w:divBdr>
    </w:div>
    <w:div w:id="18923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cloud.pepperdash.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portal.cloud.pepperdash.com/" TargetMode="Externa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dkcon78221.crestron.com/downloads/EDK/EDK_Setup_1.0.5.3.ex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1BB5-CF8E-417E-B5BF-63481897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PowerShell Scripts for Crestron Control Processor &amp; Touch Panel</vt:lpstr>
    </vt:vector>
  </TitlesOfParts>
  <Company>PepperDash Technology</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Scripts for Crestron Control Processor &amp; Touch Panel</dc:title>
  <dc:subject/>
  <dc:creator>Brandon Keller;Joshua Gutenplan</dc:creator>
  <cp:keywords/>
  <dc:description/>
  <cp:lastModifiedBy>Jonathan Arndt</cp:lastModifiedBy>
  <cp:revision>41</cp:revision>
  <cp:lastPrinted>2021-04-23T22:22:00Z</cp:lastPrinted>
  <dcterms:created xsi:type="dcterms:W3CDTF">2021-04-22T22:11:00Z</dcterms:created>
  <dcterms:modified xsi:type="dcterms:W3CDTF">2021-04-23T22:22:00Z</dcterms:modified>
</cp:coreProperties>
</file>